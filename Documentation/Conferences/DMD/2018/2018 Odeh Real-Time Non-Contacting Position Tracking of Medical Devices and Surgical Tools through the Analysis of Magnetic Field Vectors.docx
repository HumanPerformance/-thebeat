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81A2" w14:textId="1E29721A" w:rsidR="00CF3730" w:rsidRPr="00CC504C" w:rsidRDefault="003A1755" w:rsidP="00CC504C">
      <w:pPr>
        <w:pStyle w:val="NoSpacing"/>
        <w:rPr>
          <w:rFonts w:ascii="Times New Roman" w:hAnsi="Times New Roman"/>
          <w:b/>
          <w:sz w:val="28"/>
          <w:szCs w:val="28"/>
        </w:rPr>
      </w:pPr>
      <w:r w:rsidRPr="00CC504C">
        <w:rPr>
          <w:rFonts w:ascii="Times New Roman" w:hAnsi="Times New Roman"/>
          <w:b/>
          <w:sz w:val="28"/>
          <w:szCs w:val="28"/>
        </w:rPr>
        <w:t>Real-Time</w:t>
      </w:r>
      <w:r w:rsidR="006A32BF" w:rsidRPr="00CC504C">
        <w:rPr>
          <w:rFonts w:ascii="Times New Roman" w:hAnsi="Times New Roman"/>
          <w:b/>
          <w:sz w:val="28"/>
          <w:szCs w:val="28"/>
        </w:rPr>
        <w:t>, Non-Contacting</w:t>
      </w:r>
      <w:r w:rsidR="00417002" w:rsidRPr="00CC504C">
        <w:rPr>
          <w:rFonts w:ascii="Times New Roman" w:hAnsi="Times New Roman"/>
          <w:b/>
          <w:sz w:val="28"/>
          <w:szCs w:val="28"/>
        </w:rPr>
        <w:t xml:space="preserve"> Position Tracking of </w:t>
      </w:r>
      <w:r w:rsidR="007020E6" w:rsidRPr="00CC504C">
        <w:rPr>
          <w:rFonts w:ascii="Times New Roman" w:hAnsi="Times New Roman"/>
          <w:b/>
          <w:sz w:val="28"/>
          <w:szCs w:val="28"/>
        </w:rPr>
        <w:t>Medical Devices</w:t>
      </w:r>
      <w:r w:rsidR="006A32BF" w:rsidRPr="00CC504C">
        <w:rPr>
          <w:rFonts w:ascii="Times New Roman" w:hAnsi="Times New Roman"/>
          <w:b/>
          <w:sz w:val="28"/>
          <w:szCs w:val="28"/>
        </w:rPr>
        <w:t xml:space="preserve"> and Surgical Tools through the</w:t>
      </w:r>
      <w:r w:rsidR="007020E6" w:rsidRPr="00CC504C">
        <w:rPr>
          <w:rFonts w:ascii="Times New Roman" w:hAnsi="Times New Roman"/>
          <w:b/>
          <w:sz w:val="28"/>
          <w:szCs w:val="28"/>
        </w:rPr>
        <w:t xml:space="preserve"> A</w:t>
      </w:r>
      <w:r w:rsidRPr="00CC504C">
        <w:rPr>
          <w:rFonts w:ascii="Times New Roman" w:hAnsi="Times New Roman"/>
          <w:b/>
          <w:sz w:val="28"/>
          <w:szCs w:val="28"/>
        </w:rPr>
        <w:t>naly</w:t>
      </w:r>
      <w:r w:rsidR="006A32BF" w:rsidRPr="00CC504C">
        <w:rPr>
          <w:rFonts w:ascii="Times New Roman" w:hAnsi="Times New Roman"/>
          <w:b/>
          <w:sz w:val="28"/>
          <w:szCs w:val="28"/>
        </w:rPr>
        <w:t>sis</w:t>
      </w:r>
      <w:r w:rsidRPr="00CC504C">
        <w:rPr>
          <w:rFonts w:ascii="Times New Roman" w:hAnsi="Times New Roman"/>
          <w:b/>
          <w:sz w:val="28"/>
          <w:szCs w:val="28"/>
        </w:rPr>
        <w:t xml:space="preserve"> </w:t>
      </w:r>
      <w:r w:rsidR="006A32BF" w:rsidRPr="00CC504C">
        <w:rPr>
          <w:rFonts w:ascii="Times New Roman" w:hAnsi="Times New Roman"/>
          <w:b/>
          <w:sz w:val="28"/>
          <w:szCs w:val="28"/>
        </w:rPr>
        <w:t xml:space="preserve">of </w:t>
      </w:r>
      <w:r w:rsidR="00CC07E0">
        <w:rPr>
          <w:rFonts w:ascii="Times New Roman" w:hAnsi="Times New Roman"/>
          <w:b/>
          <w:sz w:val="28"/>
          <w:szCs w:val="28"/>
        </w:rPr>
        <w:t>Magnetic Field Vectors</w:t>
      </w:r>
    </w:p>
    <w:p w14:paraId="5487C532" w14:textId="77777777" w:rsidR="00CF3730" w:rsidRPr="00AF16EC" w:rsidRDefault="00CF3730" w:rsidP="00CC504C">
      <w:pPr>
        <w:pStyle w:val="NoSpacing"/>
      </w:pPr>
    </w:p>
    <w:p w14:paraId="77A4E27B" w14:textId="77777777" w:rsidR="00EB2402" w:rsidRPr="006972F5" w:rsidRDefault="003A1755" w:rsidP="00CC504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CC504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CC504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CC504C">
      <w:pPr>
        <w:pStyle w:val="NoSpacing"/>
        <w:rPr>
          <w:vertAlign w:val="superscript"/>
        </w:rPr>
      </w:pPr>
      <w:r>
        <w:t>Jack Stubbs</w:t>
      </w:r>
      <w:r w:rsidR="00CF3730" w:rsidRPr="00E670AE">
        <w:rPr>
          <w:vertAlign w:val="superscript"/>
        </w:rPr>
        <w:t>1</w:t>
      </w:r>
    </w:p>
    <w:p w14:paraId="1848AD96" w14:textId="77777777" w:rsidR="00CF3730" w:rsidRPr="00C660D8" w:rsidRDefault="00CF3730" w:rsidP="00CC504C">
      <w:pPr>
        <w:pStyle w:val="NoSpacing"/>
      </w:pPr>
    </w:p>
    <w:p w14:paraId="4B8A4D37" w14:textId="2F84A03D" w:rsidR="00F92053" w:rsidRPr="00C22BDB" w:rsidRDefault="003A1755" w:rsidP="00CC504C">
      <w:pPr>
        <w:pStyle w:val="NoSpacing"/>
      </w:pPr>
      <w:r>
        <w:t xml:space="preserve">Institute for Simulation and Training, </w:t>
      </w:r>
      <w:r w:rsidR="0040295A">
        <w:t xml:space="preserve">Center for Applied Research, </w:t>
      </w:r>
      <w:r>
        <w:t>University of Central Florida</w:t>
      </w:r>
      <w:r w:rsidR="00CF3730" w:rsidRPr="00E670AE">
        <w:rPr>
          <w:vertAlign w:val="superscript"/>
        </w:rPr>
        <w:t>1</w:t>
      </w:r>
    </w:p>
    <w:p w14:paraId="716711AE" w14:textId="77777777" w:rsidR="00CF3730" w:rsidRPr="00AF16EC" w:rsidRDefault="00CF3730" w:rsidP="00CC504C">
      <w:pPr>
        <w:pStyle w:val="Heading1"/>
      </w:pPr>
      <w:r w:rsidRPr="00AF16EC">
        <w:t xml:space="preserve">1 </w:t>
      </w:r>
      <w:r w:rsidRPr="00C660D8">
        <w:t>Background</w:t>
      </w:r>
    </w:p>
    <w:p w14:paraId="1A1E44C3" w14:textId="176BCD7E" w:rsidR="008E366E" w:rsidRDefault="001F2BBA" w:rsidP="00224B17">
      <w:pPr>
        <w:pStyle w:val="NoSpacing"/>
        <w:ind w:firstLine="270"/>
      </w:pP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w:t>
      </w:r>
      <w:r w:rsidR="00892C47">
        <w:t xml:space="preserve">form and </w:t>
      </w:r>
      <w:r w:rsidR="000648A1" w:rsidRPr="004F4CDC">
        <w:t>motion in a</w:t>
      </w:r>
      <w:r w:rsidR="00727587">
        <w:t xml:space="preserve"> close</w:t>
      </w:r>
      <w:r w:rsidR="000648A1" w:rsidRPr="004F4CDC">
        <w:t xml:space="preserve"> virtual </w:t>
      </w:r>
      <w:r w:rsidR="00892C47">
        <w:t>model of the area around an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w:t>
      </w:r>
      <w:r w:rsidR="00892C47">
        <w:t>ted to develop marginal improvements to</w:t>
      </w:r>
      <w:r w:rsidR="00A23D61" w:rsidRPr="004F4CDC">
        <w:t xml:space="preserve"> methods of digitally </w:t>
      </w:r>
      <w:r w:rsidRPr="004F4CDC">
        <w:t xml:space="preserve">tracking </w:t>
      </w:r>
      <w:r w:rsidR="00A23D61" w:rsidRPr="004F4CDC">
        <w:t>objects</w:t>
      </w:r>
      <w:r w:rsidR="00792858" w:rsidRPr="004F4CDC">
        <w:t xml:space="preserve"> </w:t>
      </w:r>
      <w:r w:rsidR="00892C47">
        <w:t>[</w:t>
      </w:r>
      <w:r w:rsidR="00CB09EC">
        <w:t xml:space="preserve">1, </w:t>
      </w:r>
      <w:r w:rsidR="00892C47">
        <w:t>3</w:t>
      </w:r>
      <w:r w:rsidR="00CB09EC">
        <w:t>, 5, and 6</w:t>
      </w:r>
      <w:r w:rsidR="00892C47">
        <w:t>]</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w:t>
      </w:r>
      <w:r w:rsidR="003C254E">
        <w:t>ach is to use expansive, multi-camera</w:t>
      </w:r>
      <w:r w:rsidRPr="004F4CDC">
        <w:t xml:space="preserve"> computer vision (CV) systems to yield real-time tracking</w:t>
      </w:r>
      <w:r w:rsidR="00014A2E">
        <w:t xml:space="preserve"> </w:t>
      </w:r>
      <w:r w:rsidR="00014A2E" w:rsidRPr="00014A2E">
        <w:t>[</w:t>
      </w:r>
      <w:r w:rsidR="00014A2E">
        <w:t>4</w:t>
      </w:r>
      <w:r w:rsidR="00014A2E" w:rsidRPr="00014A2E">
        <w:t>]</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720E89E1" w14:textId="77777777" w:rsidR="00CA03FD" w:rsidRPr="004F4CDC" w:rsidRDefault="00CA03FD" w:rsidP="00CC504C">
      <w:pPr>
        <w:pStyle w:val="NoSpacing"/>
      </w:pPr>
    </w:p>
    <w:p w14:paraId="1640ACC2" w14:textId="1DD24211" w:rsidR="000648A1" w:rsidRPr="004F4CDC" w:rsidRDefault="00792858" w:rsidP="00224B17">
      <w:pPr>
        <w:pStyle w:val="NoSpacing"/>
        <w:ind w:firstLine="270"/>
      </w:pPr>
      <w:r w:rsidRPr="004F4CDC">
        <w:tab/>
        <w:t>Of the</w:t>
      </w:r>
      <w:r w:rsidR="00014A2E">
        <w:t xml:space="preserve"> m</w:t>
      </w:r>
      <w:r w:rsidR="00C67237">
        <w:t>ethods presently being investigated</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w:t>
      </w:r>
      <w:r w:rsidR="00830F53" w:rsidRPr="001F726F">
        <w:t>surface</w:t>
      </w:r>
      <w:r w:rsidR="004F4CDC" w:rsidRPr="00876425">
        <w:rPr>
          <w:b/>
          <w:i/>
          <w:color w:val="FF0000"/>
        </w:rPr>
        <w:t xml:space="preserve"> </w:t>
      </w:r>
      <w:r w:rsidR="004F4CDC" w:rsidRPr="00727587">
        <w:t>to serve as a foundati</w:t>
      </w:r>
      <w:r w:rsidR="001F726F">
        <w:t>on for future work in this field</w:t>
      </w:r>
      <w:r w:rsidR="004F4CDC" w:rsidRPr="00727587">
        <w:t>.</w:t>
      </w:r>
    </w:p>
    <w:p w14:paraId="4A303FA1" w14:textId="77777777" w:rsidR="004F4CDC" w:rsidRDefault="00CF3730" w:rsidP="00CC504C">
      <w:pPr>
        <w:pStyle w:val="Heading1"/>
      </w:pPr>
      <w:r>
        <w:t>2 Methods</w:t>
      </w:r>
    </w:p>
    <w:p w14:paraId="4B587367" w14:textId="1F2F3B1B" w:rsidR="0074701E" w:rsidRPr="0074701E" w:rsidRDefault="0074701E" w:rsidP="001F726F">
      <w:pPr>
        <w:pStyle w:val="Heading2"/>
      </w:pPr>
      <w:r w:rsidRPr="0074701E">
        <w:t xml:space="preserve">2.1 </w:t>
      </w:r>
      <w:r w:rsidR="00E404FB">
        <w:t>Analytical</w:t>
      </w:r>
      <w:r>
        <w:t xml:space="preserve"> </w:t>
      </w:r>
      <w:r w:rsidR="00E404FB">
        <w:t>Foundation</w:t>
      </w:r>
    </w:p>
    <w:p w14:paraId="3805E353" w14:textId="77777777" w:rsidR="004F4CDC" w:rsidRDefault="004F4CDC" w:rsidP="00224B17">
      <w:pPr>
        <w:pStyle w:val="NoSpacing"/>
        <w:spacing w:before="100" w:after="100"/>
        <w:ind w:firstLine="270"/>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74701E" w:rsidRDefault="001B222F" w:rsidP="00C22BDB">
            <w:pPr>
              <w:pStyle w:val="NoSpacing"/>
              <w:spacing w:before="100" w:after="100"/>
            </w:pPr>
            <m:oMathPara>
              <m:oMathParaPr>
                <m:jc m:val="left"/>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32" w:type="dxa"/>
            <w:vAlign w:val="center"/>
          </w:tcPr>
          <w:p w14:paraId="62836F14" w14:textId="77777777" w:rsidR="00D33537" w:rsidRDefault="00D33537" w:rsidP="00C22BDB">
            <w:pPr>
              <w:pStyle w:val="NoSpacing"/>
              <w:spacing w:before="100" w:after="100"/>
            </w:pPr>
            <w:r>
              <w:t>(1)</w:t>
            </w:r>
          </w:p>
        </w:tc>
      </w:tr>
    </w:tbl>
    <w:p w14:paraId="783F1E1C" w14:textId="4E5A9010" w:rsidR="00CA03FD" w:rsidRDefault="00610E59" w:rsidP="00224B17">
      <w:pPr>
        <w:pStyle w:val="NoSpacing"/>
        <w:spacing w:before="100" w:after="100"/>
        <w:ind w:firstLine="270"/>
      </w:pPr>
      <w:r>
        <w:tab/>
        <w:t>Whereby the relationship is dependent on the orientatio</w:t>
      </w:r>
      <w:r w:rsidR="00417002">
        <w:t>n and</w:t>
      </w:r>
      <w:r>
        <w:t xml:space="preserve"> strength of its magnetic moment</w:t>
      </w:r>
      <w:r w:rsidR="00E75626">
        <w:t xml:space="preserve"> vector</w:t>
      </w:r>
      <w:r w:rsidR="001342CD">
        <w:t>, given by</w:t>
      </w:r>
      <w:del w:id="0" w:author="WOLF512" w:date="2017-10-30T22:21:00Z">
        <w:r w:rsidR="00CC07E0" w:rsidDel="00E31449">
          <w:delText xml:space="preserve">  </w:delText>
        </w:r>
      </w:del>
      <m:oMath>
        <m:r>
          <w:ins w:id="1" w:author="WOLF512" w:date="2017-10-30T22:21:00Z">
            <w:rPr>
              <w:rFonts w:ascii="Cambria Math" w:hAnsi="Cambria Math"/>
            </w:rPr>
            <m:t xml:space="preserve"> </m:t>
          </w:ins>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r of the magnet, represented by vector</w:t>
      </w:r>
      <w:del w:id="2" w:author="WOLF512" w:date="2017-10-30T22:21:00Z">
        <w:r w:rsidR="00E75626" w:rsidDel="00E31449">
          <w:delText xml:space="preserve"> </w:delText>
        </w:r>
      </w:del>
      <m:oMath>
        <m:r>
          <w:ins w:id="3" w:author="WOLF512" w:date="2017-10-30T22:21:00Z">
            <w:rPr>
              <w:rFonts w:ascii="Cambria Math" w:hAnsi="Cambria Math"/>
            </w:rPr>
            <m:t xml:space="preserve"> </m:t>
          </w:ins>
        </m:r>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would perceive; which may </w:t>
      </w:r>
      <w:r w:rsidR="00D47E64">
        <w:t>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4B59F1F4" w14:textId="4CB5D652" w:rsidR="00F63C03" w:rsidRDefault="001342CD" w:rsidP="00224B17">
      <w:pPr>
        <w:pStyle w:val="NoSpacing"/>
        <w:spacing w:before="100" w:after="100"/>
        <w:ind w:firstLine="270"/>
      </w:pPr>
      <w:r>
        <w:t xml:space="preserve">Based on the work of Chen </w:t>
      </w:r>
      <w:r>
        <w:rPr>
          <w:i/>
        </w:rPr>
        <w:t xml:space="preserve">et al </w:t>
      </w:r>
      <w:r w:rsidR="005C4A1B">
        <w:t>[5]</w:t>
      </w:r>
      <w:r w:rsidR="00BB2F15">
        <w:t>, e</w:t>
      </w:r>
      <w:r w:rsidR="00F63C03">
        <w:t>xpressing t</w:t>
      </w:r>
      <w:r w:rsidR="00C002B7">
        <w:t>he location of the center of a</w:t>
      </w:r>
      <w:r w:rsidR="00F63C03">
        <w:t xml:space="preserve"> magnet</w:t>
      </w:r>
      <w:r w:rsidR="00C002B7">
        <w:t xml:space="preserve"> </w:t>
      </w:r>
      <w:r w:rsidR="00F63C03">
        <w:t>with respect to the ma</w:t>
      </w:r>
      <w:r w:rsidR="00C002B7">
        <w:t>gnetic field vectors observed by</w:t>
      </w:r>
      <w:r w:rsidR="00F63C03">
        <w:t xml:space="preserve"> three sensors in predefined r</w:t>
      </w:r>
      <w:r w:rsidR="00CF00A4">
        <w:t>elative positions</w:t>
      </w:r>
      <w:r w:rsidR="001F726F">
        <w:t xml:space="preserve"> fully</w:t>
      </w:r>
      <w:r w:rsidR="00CF00A4">
        <w:t xml:space="preserve"> satisfies a</w:t>
      </w:r>
      <w:r w:rsidR="00F63C03">
        <w:t xml:space="preserve"> system of equations</w:t>
      </w:r>
      <w:r w:rsidR="00C002B7">
        <w:t xml:space="preserve"> when the magnet is in a fixed </w:t>
      </w:r>
      <w:r w:rsidR="00461C5D">
        <w:t xml:space="preserve">North pole </w:t>
      </w:r>
      <w:commentRangeStart w:id="4"/>
      <w:commentRangeStart w:id="5"/>
      <w:commentRangeStart w:id="6"/>
      <w:r w:rsidR="00C002B7">
        <w:t xml:space="preserve">orientation </w:t>
      </w:r>
      <w:r w:rsidR="001F726F" w:rsidRPr="001F726F">
        <w:t>along the system</w:t>
      </w:r>
      <w:r w:rsidR="00461C5D" w:rsidRPr="001F726F">
        <w:t>’s</w:t>
      </w:r>
      <w:r w:rsidR="001F726F" w:rsidRPr="001F726F">
        <w:t xml:space="preserve"> internally defined</w:t>
      </w:r>
      <w:r w:rsidR="00461C5D" w:rsidRPr="001F726F">
        <w:t xml:space="preserve"> z</w:t>
      </w:r>
      <w:r w:rsidR="00C002B7" w:rsidRPr="001F726F">
        <w:t>-axis</w:t>
      </w:r>
      <w:commentRangeEnd w:id="4"/>
      <w:r w:rsidR="003C1F57" w:rsidRPr="001F726F">
        <w:rPr>
          <w:rStyle w:val="CommentReference"/>
          <w:rFonts w:ascii="Calibri" w:hAnsi="Calibri"/>
        </w:rPr>
        <w:commentReference w:id="4"/>
      </w:r>
      <w:commentRangeEnd w:id="5"/>
      <w:r w:rsidR="00E404FB" w:rsidRPr="001F726F">
        <w:rPr>
          <w:rStyle w:val="CommentReference"/>
          <w:rFonts w:ascii="Calibri" w:hAnsi="Calibri"/>
        </w:rPr>
        <w:commentReference w:id="5"/>
      </w:r>
      <w:commentRangeEnd w:id="6"/>
      <w:r w:rsidR="001F726F">
        <w:rPr>
          <w:rStyle w:val="CommentReference"/>
        </w:rPr>
        <w:commentReference w:id="6"/>
      </w:r>
      <w:r w:rsidR="00F63C03" w:rsidRPr="001F72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p w14:paraId="54A40AF6" w14:textId="1DCC53FB" w:rsidR="00F63C03" w:rsidRPr="00F1099A" w:rsidRDefault="001B222F" w:rsidP="00C22BDB">
            <w:pPr>
              <w:pStyle w:val="NoSpacing"/>
              <w:spacing w:before="100" w:after="100"/>
            </w:pPr>
            <m:oMathPara>
              <m:oMathParaPr>
                <m:jc m:val="left"/>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p"/>
                  </m:rPr>
                  <w:rPr>
                    <w:rStyle w:val="CommentReference"/>
                    <w:rFonts w:ascii="Cambria Math" w:hAnsi="Cambria Math"/>
                  </w:rPr>
                  <w:commentReference w:id="7"/>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C22BDB">
            <w:pPr>
              <w:pStyle w:val="NoSpacing"/>
              <w:spacing w:before="100" w:after="100"/>
            </w:pPr>
            <w:r>
              <w:t>(2</w:t>
            </w:r>
            <w:r w:rsidR="00F63C03" w:rsidRPr="00BB2F15">
              <w:t>)</w:t>
            </w:r>
          </w:p>
        </w:tc>
      </w:tr>
      <w:tr w:rsidR="00F63C03" w:rsidRPr="00D33537" w14:paraId="1B5C598E" w14:textId="77777777" w:rsidTr="008842CB">
        <w:trPr>
          <w:trHeight w:val="576"/>
        </w:trPr>
        <w:tc>
          <w:tcPr>
            <w:tcW w:w="4032" w:type="dxa"/>
            <w:vAlign w:val="center"/>
          </w:tcPr>
          <w:p w14:paraId="2E9B9DB9" w14:textId="18101D75" w:rsidR="00F63C03" w:rsidRPr="00FD10DF" w:rsidRDefault="001B222F" w:rsidP="00C22BDB">
            <w:pPr>
              <w:pStyle w:val="NoSpacing"/>
              <w:spacing w:before="100" w:after="100"/>
            </w:pPr>
            <m:oMathPara>
              <m:oMathParaPr>
                <m:jc m:val="left"/>
              </m:oMathParaP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ac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2</m:t>
                    </m:r>
                  </m:sup>
                </m:sSup>
                <m:r>
                  <m:rPr>
                    <m:sty m:val="p"/>
                  </m:rPr>
                  <w:rPr>
                    <w:rFonts w:ascii="Cambria Math" w:hAnsi="Cambria Math"/>
                  </w:rPr>
                  <m:t>]</m:t>
                </m:r>
              </m:oMath>
            </m:oMathPara>
          </w:p>
        </w:tc>
        <w:tc>
          <w:tcPr>
            <w:tcW w:w="426" w:type="dxa"/>
            <w:vAlign w:val="center"/>
          </w:tcPr>
          <w:p w14:paraId="22FE930F" w14:textId="77777777" w:rsidR="00F63C03" w:rsidRPr="00BB2F15" w:rsidRDefault="00CF00A4" w:rsidP="00C22BDB">
            <w:pPr>
              <w:pStyle w:val="NoSpacing"/>
              <w:spacing w:before="100" w:after="100"/>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F1099A" w:rsidRDefault="001B222F" w:rsidP="00C22BDB">
            <w:pPr>
              <w:pStyle w:val="NoSpacing"/>
              <w:spacing w:before="100" w:after="100"/>
            </w:pPr>
            <m:oMathPara>
              <m:oMathParaPr>
                <m:jc m:val="left"/>
              </m:oMathParaP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r>
                  <m:rPr>
                    <m:sty m:val="b"/>
                  </m:rPr>
                  <w:rPr>
                    <w:rFonts w:ascii="Cambria Math" w:hAnsi="Cambria Math"/>
                  </w:rPr>
                  <m:t>=</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tc>
        <w:tc>
          <w:tcPr>
            <w:tcW w:w="426" w:type="dxa"/>
            <w:vAlign w:val="center"/>
          </w:tcPr>
          <w:p w14:paraId="112E0F81" w14:textId="77777777" w:rsidR="00F63C03" w:rsidRPr="00BB2F15" w:rsidRDefault="00F63C03" w:rsidP="00C22BDB">
            <w:pPr>
              <w:pStyle w:val="NoSpacing"/>
              <w:spacing w:before="100" w:after="100"/>
            </w:pPr>
            <w:r w:rsidRPr="00BB2F15">
              <w:t>(</w:t>
            </w:r>
            <w:r w:rsidR="00CF00A4">
              <w:t>4</w:t>
            </w:r>
            <w:r w:rsidRPr="00BB2F15">
              <w:t>)</w:t>
            </w:r>
          </w:p>
        </w:tc>
      </w:tr>
    </w:tbl>
    <w:p w14:paraId="2873189A" w14:textId="30E6BF52" w:rsidR="00CA03FD" w:rsidRPr="009F19A5" w:rsidRDefault="00E75626" w:rsidP="00224B17">
      <w:pPr>
        <w:pStyle w:val="NoSpacing"/>
        <w:spacing w:before="100" w:after="100"/>
        <w:ind w:firstLine="270"/>
      </w:pPr>
      <w:r>
        <w:t xml:space="preserve">Whereby, </w:t>
      </w:r>
      <m:oMath>
        <m:r>
          <w:rPr>
            <w:rFonts w:ascii="Cambria Math" w:hAnsi="Cambria Math"/>
          </w:rPr>
          <m:t>i</m:t>
        </m:r>
      </m:oMath>
      <w:r w:rsidR="008842CB">
        <w:t xml:space="preserve"> represents a</w:t>
      </w:r>
      <w:r>
        <w:t xml:space="preserve"> sensor in the </w:t>
      </w:r>
      <w:commentRangeStart w:id="8"/>
      <w:r>
        <w:t xml:space="preserve">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w:t>
      </w:r>
      <w:commentRangeEnd w:id="8"/>
      <w:r w:rsidR="00CC504C">
        <w:rPr>
          <w:rStyle w:val="CommentReference"/>
        </w:rPr>
        <w:commentReference w:id="8"/>
      </w:r>
      <w:r>
        <w:t xml:space="preserve">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CF00A4">
        <w:t>, and K represents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xml:space="preserve">, and the relative permeability of the magnet’s </w:t>
      </w:r>
      <w:r w:rsidR="005C4A1B">
        <w:t xml:space="preserve">own </w:t>
      </w:r>
      <w:r w:rsidR="00CF00A4">
        <w:t>material.</w:t>
      </w:r>
    </w:p>
    <w:p w14:paraId="62838C4F" w14:textId="649623C9" w:rsidR="00CA03FD" w:rsidRDefault="006972F5" w:rsidP="00224B17">
      <w:pPr>
        <w:pStyle w:val="NoSpacing"/>
        <w:ind w:firstLine="270"/>
        <w:rPr>
          <w:ins w:id="9" w:author="Lobo, Fluvio" w:date="2017-10-09T13:50:00Z"/>
        </w:rPr>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numerical</w:t>
      </w:r>
      <w:r w:rsidR="001F726F">
        <w:t>ly</w:t>
      </w:r>
      <w:r w:rsidR="006C7846">
        <w:t>.</w:t>
      </w:r>
    </w:p>
    <w:p w14:paraId="090979DE" w14:textId="77777777" w:rsidR="00CA03FD" w:rsidRDefault="00CA03FD" w:rsidP="00CC504C">
      <w:pPr>
        <w:pStyle w:val="NoSpacing"/>
      </w:pPr>
    </w:p>
    <w:p w14:paraId="14358C1E" w14:textId="34A1B9C7" w:rsidR="00CA03FD" w:rsidRDefault="006C7846" w:rsidP="00CC504C">
      <w:pPr>
        <w:pStyle w:val="NoSpacing"/>
        <w:numPr>
          <w:ilvl w:val="0"/>
          <w:numId w:val="7"/>
        </w:numPr>
      </w:pPr>
      <w:r>
        <w:t>An origin must be defined</w:t>
      </w:r>
      <w:r w:rsidR="008842CB">
        <w:t xml:space="preserve"> with respect to the relative fixed positions and orientations of the sensors</w:t>
      </w:r>
      <w:r>
        <w:t>.</w:t>
      </w:r>
    </w:p>
    <w:p w14:paraId="654D0A53" w14:textId="38BE9E3C" w:rsidR="00CA03FD" w:rsidRDefault="006C7846" w:rsidP="00CC504C">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0F24D3D8" w14:textId="1EAE9351" w:rsidR="00014A2E" w:rsidRDefault="00E404FB" w:rsidP="001F726F">
      <w:pPr>
        <w:pStyle w:val="NoSpacing"/>
        <w:numPr>
          <w:ilvl w:val="0"/>
          <w:numId w:val="7"/>
        </w:numPr>
      </w:pPr>
      <w:r>
        <w:t>A</w:t>
      </w:r>
      <w:r w:rsidR="006C7846">
        <w:t xml:space="preserve"> constant magnetic field</w:t>
      </w:r>
      <w:r w:rsidR="003017E2">
        <w:t xml:space="preserve"> source</w:t>
      </w:r>
      <w:r w:rsidR="006C7846">
        <w:t xml:space="preserve"> of </w:t>
      </w:r>
      <w:r w:rsidR="003017E2">
        <w:t>perceivable</w:t>
      </w:r>
      <w:r w:rsidR="00CF00A4">
        <w:t xml:space="preserve"> threshold exists within range of</w:t>
      </w:r>
      <w:r w:rsidR="0014150F">
        <w:t xml:space="preserve"> at least </w:t>
      </w:r>
      <w:r w:rsidR="0094222F">
        <w:t>three</w:t>
      </w:r>
      <w:r w:rsidR="0014150F">
        <w:t xml:space="preserve"> sensors in the sensor array</w:t>
      </w:r>
      <w:r w:rsidR="003017E2">
        <w:t>.</w:t>
      </w:r>
    </w:p>
    <w:p w14:paraId="19B76028" w14:textId="77777777" w:rsidR="00CA03FD" w:rsidRDefault="00CA03FD" w:rsidP="00CC504C">
      <w:pPr>
        <w:pStyle w:val="NoSpacing"/>
      </w:pPr>
    </w:p>
    <w:p w14:paraId="6B183D25" w14:textId="3842410D" w:rsidR="00CA03FD" w:rsidRDefault="003017E2" w:rsidP="00224B17">
      <w:pPr>
        <w:pStyle w:val="NoSpacing"/>
        <w:ind w:firstLine="270"/>
      </w:pPr>
      <w:r>
        <w:t>In addition, to refine accuracy, certain physical restrictions facilitate these conditions.</w:t>
      </w:r>
    </w:p>
    <w:p w14:paraId="2D86E748" w14:textId="77777777" w:rsidR="00CA03FD" w:rsidRDefault="00CA03FD" w:rsidP="00CC504C">
      <w:pPr>
        <w:pStyle w:val="NoSpacing"/>
      </w:pPr>
    </w:p>
    <w:p w14:paraId="2B63816F" w14:textId="699A4F18" w:rsidR="00CA03FD" w:rsidRDefault="0014150F" w:rsidP="00CC504C">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CC504C">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236955B8" w14:textId="77777777" w:rsidR="00CA03FD" w:rsidRDefault="00CA03FD" w:rsidP="00CC504C">
      <w:pPr>
        <w:pStyle w:val="NoSpacing"/>
      </w:pPr>
    </w:p>
    <w:p w14:paraId="1AE163FF" w14:textId="38DF378B" w:rsidR="0014150F" w:rsidRDefault="00F92053" w:rsidP="00224B17">
      <w:pPr>
        <w:pStyle w:val="NoSpacing"/>
        <w:ind w:firstLine="270"/>
      </w:pPr>
      <w:r>
        <w:t>To begin a</w:t>
      </w:r>
      <w:r w:rsidR="0014150F">
        <w:t xml:space="preserve">chieving these conditions, we </w:t>
      </w:r>
      <w:r w:rsidR="000566A9">
        <w:t xml:space="preserve">designated </w:t>
      </w:r>
      <w:r w:rsidR="0014150F">
        <w:t xml:space="preserve">the sensor in the bottom left corner of our </w:t>
      </w:r>
      <w:r w:rsidR="000566A9">
        <w:t xml:space="preserve">2D sensor </w:t>
      </w:r>
      <w:r w:rsidR="0014150F">
        <w:t>array</w:t>
      </w:r>
      <w:r w:rsidR="000566A9">
        <w:t xml:space="preserve"> (Figure 1)</w:t>
      </w:r>
      <w:r w:rsidR="0014150F">
        <w:t xml:space="preserve"> to be the origin. </w:t>
      </w:r>
      <w:r w:rsidR="008842CB">
        <w:t>All s</w:t>
      </w:r>
      <w:r w:rsidR="00870CB0">
        <w:t>ensors</w:t>
      </w:r>
      <w:r w:rsidR="002E1137">
        <w:t>’ axis</w:t>
      </w:r>
      <w:r w:rsidR="00870CB0">
        <w:t xml:space="preserve"> in</w:t>
      </w:r>
      <w:r w:rsidR="0014150F">
        <w:t xml:space="preserve"> the </w:t>
      </w:r>
      <w:r w:rsidR="00870CB0">
        <w:t xml:space="preserve">array </w:t>
      </w:r>
      <w:r w:rsidR="0014150F">
        <w:t>are aligned with each other.</w:t>
      </w:r>
    </w:p>
    <w:p w14:paraId="4442FFAE" w14:textId="5E6193ED" w:rsidR="00E404FB" w:rsidRDefault="00E404FB" w:rsidP="00CC504C">
      <w:pPr>
        <w:pStyle w:val="NoSpacing"/>
      </w:pPr>
    </w:p>
    <w:p w14:paraId="290F13AE" w14:textId="194298EE" w:rsidR="00590279" w:rsidRDefault="00590279" w:rsidP="00CC504C">
      <w:pPr>
        <w:pStyle w:val="Heading2"/>
      </w:pPr>
      <w:r>
        <w:t xml:space="preserve">2.2 </w:t>
      </w:r>
      <w:r w:rsidR="00E31449">
        <w:t xml:space="preserve">Magnet Selection and </w:t>
      </w:r>
    </w:p>
    <w:p w14:paraId="408055BB" w14:textId="77777777" w:rsidR="00E31449" w:rsidRDefault="00E31449" w:rsidP="004D185A"/>
    <w:p w14:paraId="5A03ECCB" w14:textId="1F37C2EA" w:rsidR="00E31449" w:rsidRDefault="00B33553" w:rsidP="004D185A">
      <w:r>
        <w:tab/>
      </w:r>
      <w:r w:rsidR="00E31449">
        <w:t xml:space="preserve">While the work of Chen </w:t>
      </w:r>
      <w:r w:rsidR="00E31449">
        <w:rPr>
          <w:i/>
        </w:rPr>
        <w:t>et al.</w:t>
      </w:r>
      <w:r w:rsidR="00E31449">
        <w:t xml:space="preserve"> [6] has demonstrated </w:t>
      </w:r>
      <w:r>
        <w:t xml:space="preserve">feasibility of multiple object tracking using electromagnets, our team decided to pursue an approach that would require the least number of modifications to the device, tool or end-effector to be tracked. Hence, two </w:t>
      </w:r>
      <w:r w:rsidR="00E31449">
        <w:t>permanent magnet</w:t>
      </w:r>
      <w:r>
        <w:t>s</w:t>
      </w:r>
      <w:r w:rsidR="00E31449">
        <w:t xml:space="preserve"> </w:t>
      </w:r>
      <w:r>
        <w:t>were</w:t>
      </w:r>
      <w:r w:rsidR="00E31449">
        <w:t xml:space="preserve"> chosen as the</w:t>
      </w:r>
      <w:r>
        <w:t xml:space="preserve"> target. Furthermore, both magnets were assumed to have an </w:t>
      </w:r>
      <w:r w:rsidR="000566A9">
        <w:rPr>
          <w:noProof/>
        </w:rPr>
        <w:lastRenderedPageBreak/>
        <mc:AlternateContent>
          <mc:Choice Requires="wpg">
            <w:drawing>
              <wp:anchor distT="0" distB="0" distL="114300" distR="114300" simplePos="0" relativeHeight="251660288" behindDoc="0" locked="0" layoutInCell="1" allowOverlap="1" wp14:anchorId="393D50C4" wp14:editId="37864C73">
                <wp:simplePos x="0" y="0"/>
                <wp:positionH relativeFrom="column">
                  <wp:posOffset>3084195</wp:posOffset>
                </wp:positionH>
                <wp:positionV relativeFrom="paragraph">
                  <wp:posOffset>0</wp:posOffset>
                </wp:positionV>
                <wp:extent cx="2858770" cy="2285365"/>
                <wp:effectExtent l="0" t="0" r="0" b="635"/>
                <wp:wrapSquare wrapText="bothSides"/>
                <wp:docPr id="5" name="Group 5"/>
                <wp:cNvGraphicFramePr/>
                <a:graphic xmlns:a="http://schemas.openxmlformats.org/drawingml/2006/main">
                  <a:graphicData uri="http://schemas.microsoft.com/office/word/2010/wordprocessingGroup">
                    <wpg:wgp>
                      <wpg:cNvGrpSpPr/>
                      <wpg:grpSpPr>
                        <a:xfrm>
                          <a:off x="0" y="0"/>
                          <a:ext cx="2858770" cy="2285365"/>
                          <a:chOff x="0" y="0"/>
                          <a:chExt cx="2859692" cy="2286323"/>
                        </a:xfrm>
                      </wpg:grpSpPr>
                      <pic:pic xmlns:pic="http://schemas.openxmlformats.org/drawingml/2006/picture">
                        <pic:nvPicPr>
                          <pic:cNvPr id="2" name="Picture 2" descr="C:\Users\WOLF512\Documents\Gits\PD3D\AugmentedStethoscope\Documentation\Conferences\DMD\2018\array_with_track1_inside.jpg"/>
                          <pic:cNvPicPr>
                            <a:picLocks noChangeAspect="1"/>
                          </pic:cNvPicPr>
                        </pic:nvPicPr>
                        <pic:blipFill rotWithShape="1">
                          <a:blip r:embed="rId8" cstate="print">
                            <a:extLst>
                              <a:ext uri="{28A0092B-C50C-407E-A947-70E740481C1C}">
                                <a14:useLocalDpi xmlns:a14="http://schemas.microsoft.com/office/drawing/2010/main" val="0"/>
                              </a:ext>
                            </a:extLst>
                          </a:blip>
                          <a:srcRect l="5666" t="7692" r="12667"/>
                          <a:stretch/>
                        </pic:blipFill>
                        <pic:spPr bwMode="auto">
                          <a:xfrm>
                            <a:off x="1" y="0"/>
                            <a:ext cx="2859691" cy="182880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943423"/>
                            <a:ext cx="2859691"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126AF" w14:textId="2D0DF182" w:rsidR="001B222F" w:rsidRPr="009B3BA5" w:rsidRDefault="001B222F" w:rsidP="009B3BA5">
                              <w:pPr>
                                <w:jc w:val="center"/>
                                <w:rPr>
                                  <w:i/>
                                </w:rPr>
                              </w:pPr>
                              <w:r w:rsidRPr="009B3BA5">
                                <w:rPr>
                                  <w:i/>
                                </w:rPr>
                                <w:t xml:space="preserve">Figure </w:t>
                              </w:r>
                              <w:r w:rsidRPr="009B3BA5">
                                <w:rPr>
                                  <w:i/>
                                </w:rPr>
                                <w:fldChar w:fldCharType="begin"/>
                              </w:r>
                              <w:r w:rsidRPr="009B3BA5">
                                <w:rPr>
                                  <w:i/>
                                </w:rPr>
                                <w:instrText xml:space="preserve"> SEQ Figure \* ARABIC </w:instrText>
                              </w:r>
                              <w:r w:rsidRPr="009B3BA5">
                                <w:rPr>
                                  <w:i/>
                                </w:rPr>
                                <w:fldChar w:fldCharType="separate"/>
                              </w:r>
                              <w:r w:rsidRPr="009B3BA5">
                                <w:rPr>
                                  <w:i/>
                                  <w:noProof/>
                                </w:rPr>
                                <w:t>1</w:t>
                              </w:r>
                              <w:r w:rsidRPr="009B3BA5">
                                <w:rPr>
                                  <w:i/>
                                </w:rPr>
                                <w:fldChar w:fldCharType="end"/>
                              </w:r>
                              <w:r w:rsidRPr="009B3BA5">
                                <w:rPr>
                                  <w:i/>
                                </w:rPr>
                                <w:t>: Sensor Array with a 3D printed magnet test track inside.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D50C4" id="Group 5" o:spid="_x0000_s1026" style="position:absolute;left:0;text-align:left;margin-left:242.85pt;margin-top:0;width:225.1pt;height:179.95pt;z-index:251660288;mso-width-relative:margin;mso-height-relative:margin" coordsize="28596,22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596;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Ii2DBAAAA2gAAAA8AAABkcnMvZG93bnJldi54bWxEj0+LwjAUxO+C3yE8wZumCv6hGkVcFtxj&#10;aw8eH82zKTYvpYm27qffLCzscZiZ3zD742Ab8aLO144VLOYJCOLS6ZorBcX1c7YF4QOyxsYxKXiT&#10;h+NhPNpjql3PGb3yUIkIYZ+iAhNCm0rpS0MW/dy1xNG7u85iiLKrpO6wj3DbyGWSrKXFmuOCwZbO&#10;hspH/rQKMm9OmdngZtVf198f91uRf9lCqelkOO1ABBrCf/ivfdEKlvB7Jd4Aef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Ii2DBAAAA2gAAAA8AAAAAAAAAAAAAAAAAnwIA&#10;AGRycy9kb3ducmV2LnhtbFBLBQYAAAAABAAEAPcAAACNAwAAAAA=&#10;">
                  <v:imagedata r:id="rId9" o:title="array_with_track1_inside" croptop="5041f" cropleft="3713f" cropright="8301f"/>
                  <v:path arrowok="t"/>
                </v:shape>
                <v:shapetype id="_x0000_t202" coordsize="21600,21600" o:spt="202" path="m,l,21600r21600,l21600,xe">
                  <v:stroke joinstyle="miter"/>
                  <v:path gradientshapeok="t" o:connecttype="rect"/>
                </v:shapetype>
                <v:shape id="Text Box 4" o:spid="_x0000_s1028" type="#_x0000_t202" style="position:absolute;top:19434;width:285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14:paraId="7FF126AF" w14:textId="2D0DF182" w:rsidR="001B222F" w:rsidRPr="009B3BA5" w:rsidRDefault="001B222F" w:rsidP="009B3BA5">
                        <w:pPr>
                          <w:jc w:val="center"/>
                          <w:rPr>
                            <w:i/>
                          </w:rPr>
                        </w:pPr>
                        <w:r w:rsidRPr="009B3BA5">
                          <w:rPr>
                            <w:i/>
                          </w:rPr>
                          <w:t xml:space="preserve">Figure </w:t>
                        </w:r>
                        <w:r w:rsidRPr="009B3BA5">
                          <w:rPr>
                            <w:i/>
                          </w:rPr>
                          <w:fldChar w:fldCharType="begin"/>
                        </w:r>
                        <w:r w:rsidRPr="009B3BA5">
                          <w:rPr>
                            <w:i/>
                          </w:rPr>
                          <w:instrText xml:space="preserve"> SEQ Figure \* ARABIC </w:instrText>
                        </w:r>
                        <w:r w:rsidRPr="009B3BA5">
                          <w:rPr>
                            <w:i/>
                          </w:rPr>
                          <w:fldChar w:fldCharType="separate"/>
                        </w:r>
                        <w:r w:rsidRPr="009B3BA5">
                          <w:rPr>
                            <w:i/>
                            <w:noProof/>
                          </w:rPr>
                          <w:t>1</w:t>
                        </w:r>
                        <w:r w:rsidRPr="009B3BA5">
                          <w:rPr>
                            <w:i/>
                          </w:rPr>
                          <w:fldChar w:fldCharType="end"/>
                        </w:r>
                        <w:r w:rsidRPr="009B3BA5">
                          <w:rPr>
                            <w:i/>
                          </w:rPr>
                          <w:t>: Sensor Array with a 3D printed magnet test track inside.</w:t>
                        </w:r>
                      </w:p>
                    </w:txbxContent>
                  </v:textbox>
                </v:shape>
                <w10:wrap type="square"/>
              </v:group>
            </w:pict>
          </mc:Fallback>
        </mc:AlternateContent>
      </w:r>
      <w:r>
        <w:t>ideal magnetic dipole field.</w:t>
      </w:r>
      <w:r w:rsidR="00E31449">
        <w:t xml:space="preserve"> </w:t>
      </w:r>
      <w:r>
        <w:t>The magnitude of each magnet’s dipole moment K was calculated empirically (Table 1).</w:t>
      </w:r>
    </w:p>
    <w:p w14:paraId="1665AE58" w14:textId="5CFF55EE" w:rsidR="00E31449" w:rsidRDefault="00E31449" w:rsidP="004D185A"/>
    <w:p w14:paraId="2AF1B0D6" w14:textId="3535D990" w:rsidR="00B33553" w:rsidRDefault="00B33553" w:rsidP="004D185A">
      <w:pPr>
        <w:pStyle w:val="Heading2"/>
      </w:pPr>
      <w:r>
        <w:t>2.3 Empirical Approximation of K</w:t>
      </w:r>
    </w:p>
    <w:p w14:paraId="66071124" w14:textId="238F3976" w:rsidR="008B6992" w:rsidRPr="004D4824" w:rsidRDefault="008B6992" w:rsidP="004D185A">
      <w:pPr>
        <w:spacing w:before="100" w:after="100"/>
        <w:ind w:firstLine="270"/>
      </w:pPr>
      <w:r>
        <w:t xml:space="preserve">Instead of theoretically approximating the value of K </w:t>
      </w:r>
      <w:commentRangeStart w:id="10"/>
      <w:r>
        <w:t>[]</w:t>
      </w:r>
      <w:commentRangeEnd w:id="10"/>
      <w:r>
        <w:rPr>
          <w:rStyle w:val="CommentReference"/>
        </w:rPr>
        <w:commentReference w:id="10"/>
      </w:r>
      <w:r>
        <w:t xml:space="preserve">, our team devised an empirical approach using a single </w:t>
      </w:r>
      <w:r>
        <w:rPr>
          <w:i/>
        </w:rPr>
        <w:t xml:space="preserve">SparkFun </w:t>
      </w:r>
      <w:r w:rsidRPr="00870CB0">
        <w:rPr>
          <w:i/>
        </w:rPr>
        <w:t>LSM</w:t>
      </w:r>
      <w:r>
        <w:rPr>
          <w:i/>
        </w:rPr>
        <w:t>9DS</w:t>
      </w:r>
      <w:r w:rsidRPr="00870CB0">
        <w:rPr>
          <w:i/>
        </w:rPr>
        <w:t>1 IMU</w:t>
      </w:r>
      <w:r>
        <w:t xml:space="preserve"> and a custom CNC machine. Three out of the nine degrees of freedom (DoF) from the </w:t>
      </w:r>
      <w:r>
        <w:rPr>
          <w:i/>
        </w:rPr>
        <w:t>LSM9DS1 IMU</w:t>
      </w:r>
      <w:r>
        <w:t xml:space="preserve"> are given by a magnetometer, used here measure the strength of the magnetic field</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4D4824">
        <w:rPr>
          <w:b/>
        </w:rPr>
        <w:t xml:space="preserve"> </w:t>
      </w:r>
      <w:r w:rsidR="004D4824">
        <w:t>generated by the permanent magnet in question. The CNC was then used to move the permanent magnet precisely, along a single axis (</w:t>
      </w:r>
      <m:oMath>
        <m:r>
          <w:rPr>
            <w:rFonts w:ascii="Cambria Math" w:hAnsi="Cambria Math"/>
          </w:rPr>
          <m:t>x</m:t>
        </m:r>
      </m:oMath>
      <w:r w:rsidR="004D4824">
        <w:t xml:space="preserve"> axis), towards the magnetometer, thus simplifying Eqns. (2), (3) and (4) into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 w:author="WOLF512" w:date="2017-10-30T23:0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663"/>
        <w:gridCol w:w="406"/>
        <w:gridCol w:w="431"/>
        <w:tblGridChange w:id="12">
          <w:tblGrid>
            <w:gridCol w:w="4032"/>
            <w:gridCol w:w="432"/>
            <w:gridCol w:w="432"/>
          </w:tblGrid>
        </w:tblGridChange>
      </w:tblGrid>
      <w:tr w:rsidR="008B6992" w14:paraId="09AEBC9E" w14:textId="77777777" w:rsidTr="008B6992">
        <w:trPr>
          <w:trHeight w:val="576"/>
          <w:trPrChange w:id="13" w:author="WOLF512" w:date="2017-10-30T23:02:00Z">
            <w:trPr>
              <w:trHeight w:val="576"/>
            </w:trPr>
          </w:trPrChange>
        </w:trPr>
        <w:tc>
          <w:tcPr>
            <w:tcW w:w="3663" w:type="dxa"/>
            <w:vAlign w:val="center"/>
            <w:tcPrChange w:id="14" w:author="WOLF512" w:date="2017-10-30T23:02:00Z">
              <w:tcPr>
                <w:tcW w:w="4032" w:type="dxa"/>
                <w:vAlign w:val="center"/>
              </w:tcPr>
            </w:tcPrChange>
          </w:tcPr>
          <w:p w14:paraId="53C5E48F" w14:textId="022EAF89" w:rsidR="008B6992" w:rsidRPr="0074701E" w:rsidRDefault="008B6992" w:rsidP="004D4824">
            <w:pPr>
              <w:pStyle w:val="NoSpacing"/>
              <w:spacing w:before="100" w:after="100"/>
              <w:pPrChange w:id="15" w:author="WOLF512" w:date="2017-10-30T23:10:00Z">
                <w:pPr>
                  <w:pStyle w:val="NoSpacing"/>
                </w:pPr>
              </w:pPrChange>
            </w:pPr>
            <m:oMathPara>
              <m:oMathParaPr>
                <m:jc m:val="left"/>
              </m:oMathParaPr>
              <m:oMath>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H</m:t>
                            </m:r>
                          </m:e>
                        </m:acc>
                      </m:e>
                    </m:d>
                  </m:e>
                  <m:sup>
                    <m:r>
                      <m:rPr>
                        <m:sty m:val="b"/>
                      </m:rPr>
                      <w:rPr>
                        <w:rFonts w:ascii="Cambria Math" w:hAnsi="Cambria Math"/>
                      </w:rPr>
                      <m:t>2</m:t>
                    </m:r>
                  </m:sup>
                </m:sSup>
                <m:sSup>
                  <m:sSupPr>
                    <m:ctrlPr>
                      <w:rPr>
                        <w:rFonts w:ascii="Cambria Math" w:eastAsia="Calibri" w:hAnsi="Cambria Math"/>
                      </w:rPr>
                    </m:ctrlPr>
                  </m:sSupPr>
                  <m:e>
                    <m:r>
                      <w:rPr>
                        <w:rFonts w:ascii="Cambria Math" w:eastAsia="Calibri" w:hAnsi="Cambria Math"/>
                      </w:rPr>
                      <m:t>x</m:t>
                    </m:r>
                  </m:e>
                  <m:sup>
                    <m:r>
                      <m:rPr>
                        <m:sty m:val="p"/>
                      </m:rPr>
                      <w:rPr>
                        <w:rFonts w:ascii="Cambria Math" w:eastAsia="Calibri" w:hAnsi="Cambria Math"/>
                      </w:rPr>
                      <m:t>2</m:t>
                    </m:r>
                  </m:sup>
                </m:sSup>
              </m:oMath>
            </m:oMathPara>
          </w:p>
        </w:tc>
        <w:tc>
          <w:tcPr>
            <w:tcW w:w="406" w:type="dxa"/>
            <w:tcPrChange w:id="16" w:author="WOLF512" w:date="2017-10-30T23:02:00Z">
              <w:tcPr>
                <w:tcW w:w="432" w:type="dxa"/>
              </w:tcPr>
            </w:tcPrChange>
          </w:tcPr>
          <w:p w14:paraId="232C0D84" w14:textId="77777777" w:rsidR="008B6992" w:rsidRDefault="008B6992" w:rsidP="004D4824">
            <w:pPr>
              <w:pStyle w:val="NoSpacing"/>
              <w:spacing w:before="100" w:after="100"/>
              <w:rPr>
                <w:ins w:id="17" w:author="WOLF512" w:date="2017-10-30T23:02:00Z"/>
              </w:rPr>
              <w:pPrChange w:id="18" w:author="WOLF512" w:date="2017-10-30T23:10:00Z">
                <w:pPr>
                  <w:pStyle w:val="NoSpacing"/>
                </w:pPr>
              </w:pPrChange>
            </w:pPr>
          </w:p>
        </w:tc>
        <w:tc>
          <w:tcPr>
            <w:tcW w:w="431" w:type="dxa"/>
            <w:vAlign w:val="center"/>
            <w:tcPrChange w:id="19" w:author="WOLF512" w:date="2017-10-30T23:02:00Z">
              <w:tcPr>
                <w:tcW w:w="432" w:type="dxa"/>
                <w:vAlign w:val="center"/>
              </w:tcPr>
            </w:tcPrChange>
          </w:tcPr>
          <w:p w14:paraId="69DE2141" w14:textId="7445571E" w:rsidR="008B6992" w:rsidRDefault="008B6992" w:rsidP="004D4824">
            <w:pPr>
              <w:pStyle w:val="NoSpacing"/>
              <w:spacing w:before="100" w:after="100"/>
              <w:pPrChange w:id="20" w:author="WOLF512" w:date="2017-10-30T23:10:00Z">
                <w:pPr>
                  <w:pStyle w:val="NoSpacing"/>
                </w:pPr>
              </w:pPrChange>
            </w:pPr>
            <w:r>
              <w:t>(5)</w:t>
            </w:r>
          </w:p>
        </w:tc>
      </w:tr>
    </w:tbl>
    <w:p w14:paraId="33A283DB" w14:textId="199DF8CE" w:rsidR="004D4824" w:rsidRDefault="004D4824" w:rsidP="004D4824">
      <w:pPr>
        <w:pStyle w:val="NoSpacing"/>
        <w:ind w:firstLine="270"/>
        <w:pPrChange w:id="21" w:author="WOLF512" w:date="2017-10-30T23:10:00Z">
          <w:pPr>
            <w:pStyle w:val="NoSpacing"/>
          </w:pPr>
        </w:pPrChange>
      </w:pPr>
      <w:r>
        <w:t>The actual protocol for the approximation of K, for each magnet, can be summarized in the following six steps:</w:t>
      </w:r>
    </w:p>
    <w:p w14:paraId="7CA93150" w14:textId="77777777" w:rsidR="004D4824" w:rsidRDefault="004D4824" w:rsidP="00CC504C">
      <w:pPr>
        <w:pStyle w:val="NoSpacing"/>
      </w:pPr>
    </w:p>
    <w:p w14:paraId="658F4D29" w14:textId="368B5942" w:rsidR="00CA03FD" w:rsidRDefault="007020E6" w:rsidP="00CC504C">
      <w:pPr>
        <w:pStyle w:val="NoSpacing"/>
        <w:numPr>
          <w:ilvl w:val="0"/>
          <w:numId w:val="9"/>
        </w:numPr>
      </w:pPr>
      <w:r>
        <w:t xml:space="preserve">The magnet </w:t>
      </w:r>
      <w:r w:rsidR="000566A9">
        <w:t xml:space="preserve">was </w:t>
      </w:r>
      <w:r>
        <w:t xml:space="preserve">placed at a distance </w:t>
      </w:r>
      <w:r w:rsidR="000662D3">
        <w:t xml:space="preserve">of 75mm </w:t>
      </w:r>
      <w:r>
        <w:t xml:space="preserve">away from sensor </w:t>
      </w:r>
      <w:r>
        <w:rPr>
          <w:i/>
        </w:rPr>
        <w:t>i</w:t>
      </w:r>
      <w:r>
        <w:t xml:space="preserve"> such that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0662D3">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&gt;0</m:t>
        </m:r>
      </m:oMath>
      <w:r>
        <w:t>)</w:t>
      </w:r>
      <w:r w:rsidR="00C83FFB">
        <w:t xml:space="preserve"> and (</w:t>
      </w:r>
      <m:oMath>
        <m:r>
          <w:rPr>
            <w:rFonts w:ascii="Cambria Math" w:hAnsi="Cambria Math"/>
          </w:rPr>
          <m:t>x=75mm</m:t>
        </m:r>
      </m:oMath>
      <w:r w:rsidR="004D4824">
        <w:t>,</w:t>
      </w:r>
      <m:oMath>
        <m:r>
          <w:rPr>
            <w:rFonts w:ascii="Cambria Math" w:hAnsi="Cambria Math"/>
          </w:rPr>
          <m:t xml:space="preserve"> </m:t>
        </m:r>
        <m:r>
          <w:rPr>
            <w:rFonts w:ascii="Cambria Math" w:hAnsi="Cambria Math"/>
          </w:rPr>
          <m:t>y≅0</m:t>
        </m:r>
        <m:r>
          <w:rPr>
            <w:rFonts w:ascii="Cambria Math" w:hAnsi="Cambria Math"/>
          </w:rPr>
          <m:t xml:space="preserve">, </m:t>
        </m:r>
        <m:r>
          <w:rPr>
            <w:rFonts w:ascii="Cambria Math" w:hAnsi="Cambria Math"/>
          </w:rPr>
          <m:t>z≅0</m:t>
        </m:r>
      </m:oMath>
      <w:r w:rsidR="00C83FFB">
        <w:t>)</w:t>
      </w:r>
      <w:r>
        <w:t>.</w:t>
      </w:r>
    </w:p>
    <w:p w14:paraId="459012EF" w14:textId="1AEBFFA3" w:rsidR="00CA03FD" w:rsidRDefault="007020E6" w:rsidP="00CC504C">
      <w:pPr>
        <w:pStyle w:val="NoSpacing"/>
        <w:numPr>
          <w:ilvl w:val="0"/>
          <w:numId w:val="9"/>
        </w:numPr>
      </w:pPr>
      <w:r>
        <w:t xml:space="preserve">A sample of K </w:t>
      </w:r>
      <w:r w:rsidR="000566A9">
        <w:t xml:space="preserve">was </w:t>
      </w:r>
      <w:r>
        <w:t xml:space="preserve">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CC504C">
        <w:t>.</w:t>
      </w:r>
    </w:p>
    <w:p w14:paraId="1CE001CC" w14:textId="6ABADA2B" w:rsidR="00CA03FD" w:rsidRDefault="00876425" w:rsidP="00CC504C">
      <w:pPr>
        <w:pStyle w:val="NoSpacing"/>
        <w:numPr>
          <w:ilvl w:val="0"/>
          <w:numId w:val="9"/>
        </w:numPr>
      </w:pPr>
      <w:r>
        <w:t xml:space="preserve">The magnet </w:t>
      </w:r>
      <w:r w:rsidR="000566A9">
        <w:t xml:space="preserve">was </w:t>
      </w:r>
      <w:r>
        <w:t xml:space="preserve">moved </w:t>
      </w:r>
      <m:oMath>
        <m:r>
          <m:rPr>
            <m:sty m:val="b"/>
          </m:rPr>
          <w:rPr>
            <w:rFonts w:ascii="Cambria Math" w:hAnsi="Cambria Math"/>
          </w:rPr>
          <m:t>∆</m:t>
        </m:r>
        <m:r>
          <w:rPr>
            <w:rFonts w:ascii="Cambria Math" w:hAnsi="Cambria Math"/>
          </w:rPr>
          <m:t>x</m:t>
        </m:r>
      </m:oMath>
      <w:r w:rsidR="000662D3">
        <w:t>=10mm</w:t>
      </w:r>
      <w:r w:rsidR="00205729">
        <w:t xml:space="preserve"> to</w:t>
      </w:r>
      <w:r>
        <w:t xml:space="preserve"> (</w:t>
      </w:r>
      <m:oMath>
        <m:r>
          <w:rPr>
            <w:rFonts w:ascii="Cambria Math" w:hAnsi="Cambria Math"/>
          </w:rPr>
          <m:t>x+</m:t>
        </m:r>
        <m:r>
          <m:rPr>
            <m:sty m:val="b"/>
          </m:rPr>
          <w:rPr>
            <w:rFonts w:ascii="Cambria Math" w:hAnsi="Cambria Math"/>
          </w:rPr>
          <m:t>∆</m:t>
        </m:r>
        <m:r>
          <w:rPr>
            <w:rFonts w:ascii="Cambria Math" w:hAnsi="Cambria Math"/>
          </w:rPr>
          <m:t>x</m:t>
        </m:r>
      </m:oMath>
      <w:r w:rsidR="00C83FFB">
        <w:t>,</w:t>
      </w:r>
      <m:oMath>
        <m:r>
          <w:rPr>
            <w:rFonts w:ascii="Cambria Math" w:hAnsi="Cambria Math"/>
          </w:rPr>
          <m:t xml:space="preserve"> </m:t>
        </m:r>
        <m:r>
          <w:rPr>
            <w:rFonts w:ascii="Cambria Math" w:hAnsi="Cambria Math"/>
          </w:rPr>
          <m:t>y≅0</m:t>
        </m:r>
        <m:r>
          <w:rPr>
            <w:rFonts w:ascii="Cambria Math" w:hAnsi="Cambria Math"/>
          </w:rPr>
          <m:t xml:space="preserve">, </m:t>
        </m:r>
        <m:r>
          <w:rPr>
            <w:rFonts w:ascii="Cambria Math" w:hAnsi="Cambria Math"/>
          </w:rPr>
          <m:t>z≅0</m:t>
        </m:r>
      </m:oMath>
      <w:r>
        <w:t>).</w:t>
      </w:r>
    </w:p>
    <w:p w14:paraId="368B4FC5" w14:textId="1D50882D" w:rsidR="00205729" w:rsidRDefault="00876425" w:rsidP="00CC504C">
      <w:pPr>
        <w:pStyle w:val="NoSpacing"/>
        <w:numPr>
          <w:ilvl w:val="0"/>
          <w:numId w:val="9"/>
        </w:numPr>
      </w:pPr>
      <w:r>
        <w:t>Anoth</w:t>
      </w:r>
      <w:r w:rsidR="000662D3">
        <w:t xml:space="preserve">er sample of K </w:t>
      </w:r>
      <w:r w:rsidR="000566A9">
        <w:t xml:space="preserve">was </w:t>
      </w:r>
      <w:r w:rsidR="000662D3">
        <w:t xml:space="preserve">computed </w:t>
      </w:r>
      <w:r w:rsidR="004D4824">
        <w:t>from a new</w:t>
      </w:r>
      <m:oMath>
        <m:r>
          <w:rPr>
            <w:rFonts w:ascii="Cambria Math" w:hAnsi="Cambria Math"/>
          </w:rPr>
          <m:t xml:space="preserve"> </m:t>
        </m:r>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7B4371AB" w14:textId="3584F70C" w:rsidR="00CA03FD" w:rsidRDefault="00E404FB" w:rsidP="00CC504C">
      <w:pPr>
        <w:pStyle w:val="NoSpacing"/>
        <w:numPr>
          <w:ilvl w:val="0"/>
          <w:numId w:val="9"/>
        </w:numPr>
      </w:pPr>
      <w:r>
        <w:t xml:space="preserve">Steps 3 and 4 </w:t>
      </w:r>
      <w:r w:rsidR="000566A9">
        <w:t xml:space="preserve">were </w:t>
      </w:r>
      <w:r>
        <w:t xml:space="preserve">repeated multiple times, recording the values of x,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CC504C">
        <w:t xml:space="preserve"> and K each time.</w:t>
      </w:r>
    </w:p>
    <w:p w14:paraId="26132919" w14:textId="490652E3" w:rsidR="006512A0" w:rsidRDefault="00876425" w:rsidP="00CC504C">
      <w:pPr>
        <w:pStyle w:val="NoSpacing"/>
        <w:numPr>
          <w:ilvl w:val="0"/>
          <w:numId w:val="9"/>
        </w:numPr>
      </w:pPr>
      <w:r>
        <w:t xml:space="preserve">An approximated result of K </w:t>
      </w:r>
      <w:r w:rsidR="000566A9">
        <w:t xml:space="preserve">yielded </w:t>
      </w:r>
      <w:r>
        <w:t>from averaging the sampled points.</w:t>
      </w:r>
    </w:p>
    <w:p w14:paraId="697C5799" w14:textId="77777777" w:rsidR="00205729" w:rsidRDefault="00205729" w:rsidP="00CC504C">
      <w:pPr>
        <w:pStyle w:val="NoSpacing"/>
      </w:pPr>
      <w:r>
        <w:tab/>
      </w:r>
    </w:p>
    <w:p w14:paraId="4A0F50AA" w14:textId="27037A17" w:rsidR="006512A0" w:rsidRDefault="00205729" w:rsidP="00CC504C">
      <w:pPr>
        <w:pStyle w:val="NoSpacing"/>
        <w:rPr>
          <w:rFonts w:cs="Times"/>
        </w:rPr>
      </w:pPr>
      <w:r>
        <w:rPr>
          <w:rFonts w:ascii="Calibri" w:hAnsi="Calibri"/>
          <w:sz w:val="22"/>
          <w:szCs w:val="22"/>
        </w:rPr>
        <w:tab/>
      </w:r>
      <w:r w:rsidR="00E404FB">
        <w:rPr>
          <w:rFonts w:cs="Times"/>
        </w:rPr>
        <w:t>R</w:t>
      </w:r>
      <w:r>
        <w:rPr>
          <w:rFonts w:cs="Times"/>
        </w:rPr>
        <w:t xml:space="preserve">eadings of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E404FB">
        <w:t xml:space="preserve"> should be minimized to ensure accuracy; </w:t>
      </w:r>
      <m:oMath>
        <m:r>
          <w:rPr>
            <w:rFonts w:ascii="Cambria Math" w:hAnsi="Cambria Math"/>
          </w:rPr>
          <m:t>y≅0</m:t>
        </m:r>
      </m:oMath>
      <w:r w:rsidR="00E404FB">
        <w:t xml:space="preserve"> and </w:t>
      </w:r>
      <m:oMath>
        <m:r>
          <w:rPr>
            <w:rFonts w:ascii="Cambria Math" w:hAnsi="Cambria Math"/>
          </w:rPr>
          <m:t>z≅0</m:t>
        </m:r>
      </m:oMath>
      <w:r w:rsidR="00E404FB">
        <w:t xml:space="preserve"> condition is satisfied when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rsidR="00E404FB">
        <w:t xml:space="preserve"> </w:t>
      </w:r>
      <w:r w:rsidR="00C77ACC">
        <w:t>and</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≅0</m:t>
        </m:r>
      </m:oMath>
      <w:r w:rsidR="00FD276F">
        <w:t>.</w:t>
      </w:r>
      <w:r w:rsidR="00E404FB">
        <w:t xml:space="preserve"> As long as both</w:t>
      </w:r>
      <w: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C83FFB">
        <w:t xml:space="preserve"> th</w:t>
      </w:r>
      <w:r w:rsidR="00E404FB">
        <w:t xml:space="preserve">e approximated value of K </w:t>
      </w:r>
      <w:r w:rsidR="000566A9">
        <w:t>yielded</w:t>
      </w:r>
      <w:r w:rsidR="00C77ACC">
        <w:t xml:space="preserve"> </w:t>
      </w:r>
      <w:r w:rsidR="00E404FB">
        <w:t>physically reasonable position solutions</w:t>
      </w:r>
      <w:r w:rsidR="00C83FFB">
        <w:t>. Nonetheless, the closer</w:t>
      </w:r>
      <w:r w:rsidR="00C83FFB">
        <w:rPr>
          <w:rFonts w:cs="Times"/>
        </w:rP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C83FFB">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0566A9">
        <w:rPr>
          <w:rFonts w:cs="Times"/>
        </w:rPr>
        <w:t>were</w:t>
      </w:r>
      <w:r w:rsidR="00C83FFB">
        <w:rPr>
          <w:rFonts w:cs="Times"/>
        </w:rPr>
        <w:t xml:space="preserve"> to zero the better the approximation</w:t>
      </w:r>
      <w:r w:rsidR="00CC07E0">
        <w:rPr>
          <w:rFonts w:cs="Times"/>
        </w:rPr>
        <w:t>.</w:t>
      </w:r>
    </w:p>
    <w:p w14:paraId="35052683" w14:textId="77777777" w:rsidR="00C84628" w:rsidRPr="00C83FFB" w:rsidRDefault="00C84628" w:rsidP="00CC504C">
      <w:pPr>
        <w:pStyle w:val="NoSpacing"/>
      </w:pPr>
    </w:p>
    <w:p w14:paraId="48965C7A" w14:textId="0BF7E42B" w:rsidR="006512A0" w:rsidRDefault="006512A0" w:rsidP="00CC504C">
      <w:pPr>
        <w:pStyle w:val="Heading2"/>
      </w:pPr>
      <w:r>
        <w:t>2.</w:t>
      </w:r>
      <w:r w:rsidR="004D4824">
        <w:t>4</w:t>
      </w:r>
      <w:r>
        <w:t xml:space="preserve"> </w:t>
      </w:r>
      <w:r w:rsidR="00C84628">
        <w:t xml:space="preserve">2D </w:t>
      </w:r>
      <w:r>
        <w:t>Sensor Array</w:t>
      </w:r>
    </w:p>
    <w:p w14:paraId="21A32CBC" w14:textId="77777777" w:rsidR="00C84628" w:rsidRDefault="00C84628" w:rsidP="004D185A"/>
    <w:p w14:paraId="6392AC9A" w14:textId="15652C0C" w:rsidR="00C84628" w:rsidRDefault="00EC0318" w:rsidP="004D185A">
      <w:pPr>
        <w:ind w:firstLine="270"/>
      </w:pPr>
      <w:r>
        <w:t>Having calculated K</w:t>
      </w:r>
      <w:r w:rsidR="00C84628">
        <w:t xml:space="preserve">, our team proceeded to build a set-up capable of tracking either magnet. While only three magnetometers were required to derive the position of the magnets, an array of six </w:t>
      </w:r>
      <w:r w:rsidR="00C84628">
        <w:rPr>
          <w:i/>
        </w:rPr>
        <w:t xml:space="preserve">SparkFun </w:t>
      </w:r>
      <w:r w:rsidR="00C84628" w:rsidRPr="00870CB0">
        <w:rPr>
          <w:i/>
        </w:rPr>
        <w:t>LSM</w:t>
      </w:r>
      <w:r w:rsidR="00C84628">
        <w:rPr>
          <w:i/>
        </w:rPr>
        <w:t>9DS</w:t>
      </w:r>
      <w:r w:rsidR="00C84628" w:rsidRPr="00870CB0">
        <w:rPr>
          <w:i/>
        </w:rPr>
        <w:t>1 IMU</w:t>
      </w:r>
      <w:r>
        <w:rPr>
          <w:i/>
        </w:rPr>
        <w:t xml:space="preserve"> </w:t>
      </w:r>
      <w:r w:rsidR="00C84628">
        <w:t>was built to enclose a tracking area and extend the tracking capabilities of the system</w:t>
      </w:r>
      <w:r w:rsidR="000566A9">
        <w:t xml:space="preserve">. </w:t>
      </w:r>
      <w:r w:rsidR="002D5A5B">
        <w:t>Due to I</w:t>
      </w:r>
      <w:r w:rsidR="002D5A5B" w:rsidRPr="004D185A">
        <w:rPr>
          <w:vertAlign w:val="superscript"/>
        </w:rPr>
        <w:t>2</w:t>
      </w:r>
      <w:r w:rsidR="002D5A5B">
        <w:t xml:space="preserve">C address conflicts, </w:t>
      </w:r>
      <w:r>
        <w:t xml:space="preserve">magnetometer communication was mediated using a </w:t>
      </w:r>
      <w:r>
        <w:rPr>
          <w:i/>
        </w:rPr>
        <w:t>SparkF</w:t>
      </w:r>
      <w:r w:rsidRPr="00870CB0">
        <w:rPr>
          <w:i/>
        </w:rPr>
        <w:t>un</w:t>
      </w:r>
      <w:r>
        <w:rPr>
          <w:i/>
        </w:rPr>
        <w:t xml:space="preserve"> </w:t>
      </w:r>
      <w:r w:rsidRPr="00870CB0">
        <w:rPr>
          <w:i/>
        </w:rPr>
        <w:t>74HC4051</w:t>
      </w:r>
      <w:r>
        <w:rPr>
          <w:i/>
        </w:rPr>
        <w:t xml:space="preserve"> 8-channel</w:t>
      </w:r>
      <w:r>
        <w:t xml:space="preserve"> </w:t>
      </w:r>
      <w:r w:rsidRPr="00870CB0">
        <w:rPr>
          <w:i/>
        </w:rPr>
        <w:t>multiplexer</w:t>
      </w:r>
      <w:r>
        <w:t xml:space="preserve">. Data </w:t>
      </w:r>
      <w:r w:rsidR="000566A9">
        <w:t xml:space="preserve">was driven through an Arduino-compatible microcontroller such as the </w:t>
      </w:r>
      <w:r w:rsidR="000566A9" w:rsidRPr="004D185A">
        <w:rPr>
          <w:i/>
        </w:rPr>
        <w:t>Arduino Mega 2560</w:t>
      </w:r>
      <w:r w:rsidR="000566A9">
        <w:t xml:space="preserve"> or </w:t>
      </w:r>
      <w:r w:rsidR="000566A9" w:rsidRPr="004D185A">
        <w:rPr>
          <w:i/>
        </w:rPr>
        <w:t>PJRC’s Teensy 3.2</w:t>
      </w:r>
      <w:r w:rsidR="000566A9">
        <w:t xml:space="preserve"> (Figure 1). Microcontrollers formatted and transmitted magnetometer data through a Serial Bus to a PC running a custom Python script</w:t>
      </w:r>
      <w:r w:rsidR="009B3BA5">
        <w:t>.</w:t>
      </w:r>
    </w:p>
    <w:p w14:paraId="71E52102" w14:textId="77777777" w:rsidR="009B3BA5" w:rsidRDefault="009B3BA5" w:rsidP="009B3BA5"/>
    <w:p w14:paraId="4B313D9D" w14:textId="77777777" w:rsidR="009B3BA5" w:rsidRDefault="009B3BA5" w:rsidP="004D185A">
      <w:r>
        <w:tab/>
      </w:r>
    </w:p>
    <w:p w14:paraId="444308F4" w14:textId="77777777" w:rsidR="009B3BA5" w:rsidRDefault="009B3BA5" w:rsidP="009B3BA5"/>
    <w:p w14:paraId="5ABB4883" w14:textId="77777777" w:rsidR="009B3BA5" w:rsidRDefault="009B3BA5" w:rsidP="009B3BA5"/>
    <w:p w14:paraId="33D6F5FC" w14:textId="41E33C06" w:rsidR="00F92053" w:rsidRDefault="000566A9" w:rsidP="00D61909">
      <w:pPr>
        <w:pStyle w:val="NoSpacing"/>
      </w:pPr>
      <w:r>
        <w:t xml:space="preserve">Sensor readings </w:t>
      </w:r>
      <w:r w:rsidR="00D61909">
        <w:t xml:space="preserve">were </w:t>
      </w:r>
      <w:r>
        <w:t xml:space="preserve">taken by the </w:t>
      </w:r>
      <w:r w:rsidR="00D61909">
        <w:t xml:space="preserve">magnetometers </w:t>
      </w:r>
      <w:r>
        <w:t xml:space="preserve">at 80Hz, yielding the XYZ components of </w:t>
      </w:r>
      <m:oMath>
        <m:acc>
          <m:accPr>
            <m:chr m:val="⃗"/>
            <m:ctrlPr>
              <w:rPr>
                <w:rFonts w:ascii="Cambria Math" w:hAnsi="Cambria Math"/>
                <w:b/>
              </w:rPr>
            </m:ctrlPr>
          </m:accPr>
          <m:e>
            <m:r>
              <m:rPr>
                <m:sty m:val="b"/>
              </m:rPr>
              <w:rPr>
                <w:rFonts w:ascii="Cambria Math" w:hAnsi="Cambria Math"/>
              </w:rPr>
              <m:t>H</m:t>
            </m:r>
          </m:e>
        </m:acc>
      </m:oMath>
      <w:r>
        <w:rPr>
          <w:b/>
        </w:rPr>
        <w:t xml:space="preserve"> </w:t>
      </w:r>
      <w:r>
        <w:t xml:space="preserve">with respect to the sensor orientation. Geomagnetism </w:t>
      </w:r>
      <w:r w:rsidR="00D61909">
        <w:t xml:space="preserve">was </w:t>
      </w:r>
      <w:r>
        <w:t xml:space="preserve">partially accounted for </w:t>
      </w:r>
      <w:r w:rsidR="00D61909">
        <w:t xml:space="preserve">using </w:t>
      </w:r>
      <w:r>
        <w:t>the</w:t>
      </w:r>
      <w:r w:rsidR="00D61909">
        <w:t xml:space="preserve"> board’s</w:t>
      </w:r>
      <w:r>
        <w:t xml:space="preserve"> built-in </w:t>
      </w:r>
      <w:r w:rsidRPr="00CC504C">
        <w:t>declination</w:t>
      </w:r>
      <w:r w:rsidR="00D61909">
        <w:t xml:space="preserve"> adjustment function</w:t>
      </w:r>
      <w:r w:rsidRPr="00CC504C">
        <w:t xml:space="preserve">. To mitigate the effect of remaining ambient magnetic fields, sensor readings </w:t>
      </w:r>
      <w:r w:rsidR="00D61909">
        <w:t>were</w:t>
      </w:r>
      <w:r w:rsidR="00D61909" w:rsidRPr="00CC504C">
        <w:t xml:space="preserve"> </w:t>
      </w:r>
      <w:r w:rsidRPr="00CC504C">
        <w:t xml:space="preserve">averaged over 50 readings, for each sensor, upon reset and the respective result </w:t>
      </w:r>
      <w:r w:rsidR="00D61909">
        <w:t>was</w:t>
      </w:r>
      <w:r w:rsidR="00D61909" w:rsidRPr="00CC504C">
        <w:t xml:space="preserve"> </w:t>
      </w:r>
      <w:r w:rsidRPr="00CC504C">
        <w:t xml:space="preserve">subtracted from later readings. Drifting </w:t>
      </w:r>
      <w:r w:rsidR="00D61909">
        <w:t>was</w:t>
      </w:r>
      <w:r w:rsidR="00D61909" w:rsidRPr="00CC504C">
        <w:t xml:space="preserve"> </w:t>
      </w:r>
      <w:r w:rsidRPr="00CC504C">
        <w:t xml:space="preserve">observed to be minimal, yet further mitigation </w:t>
      </w:r>
      <w:r w:rsidR="00D61909">
        <w:t>was</w:t>
      </w:r>
      <w:r w:rsidR="00D61909" w:rsidRPr="00CC504C">
        <w:t xml:space="preserve"> </w:t>
      </w:r>
      <w:r w:rsidRPr="00CC504C">
        <w:t xml:space="preserve">left as future work. Readings henceforth </w:t>
      </w:r>
      <w:r w:rsidR="00D61909">
        <w:t>started</w:t>
      </w:r>
      <w:r w:rsidR="00D61909" w:rsidRPr="00CC504C">
        <w:t xml:space="preserve"> </w:t>
      </w:r>
      <w:r w:rsidRPr="00CC504C">
        <w:t xml:space="preserve">at ±20 </w:t>
      </w:r>
      <w:r w:rsidR="00FD10DF">
        <w:t>M</w:t>
      </w:r>
      <w:r w:rsidRPr="00CC504C">
        <w:t>illi</w:t>
      </w:r>
      <w:r w:rsidR="00FD10DF">
        <w:t>g</w:t>
      </w:r>
      <w:r w:rsidRPr="00CC504C">
        <w:t>auss</w:t>
      </w:r>
      <w:r>
        <w:t xml:space="preserve"> and </w:t>
      </w:r>
      <w:r w:rsidR="00D61909">
        <w:t xml:space="preserve">ranged </w:t>
      </w:r>
      <w:r>
        <w:t xml:space="preserve">to </w:t>
      </w:r>
      <w:r>
        <w:rPr>
          <w:rFonts w:cs="Times"/>
        </w:rPr>
        <w:t>±</w:t>
      </w:r>
      <w:r>
        <w:t>16 Gauss, according to the built-in 16-bit analog to digital converter in the chip.</w:t>
      </w:r>
    </w:p>
    <w:p w14:paraId="4336F379" w14:textId="77777777" w:rsidR="00CA03FD" w:rsidRDefault="00CA03FD" w:rsidP="00CC504C">
      <w:pPr>
        <w:pStyle w:val="NoSpacing"/>
      </w:pPr>
    </w:p>
    <w:p w14:paraId="48B5F253" w14:textId="39E0E774" w:rsidR="006512A0" w:rsidRDefault="006512A0" w:rsidP="00CC504C">
      <w:pPr>
        <w:pStyle w:val="Heading2"/>
      </w:pPr>
      <w:r>
        <w:t>2.3 Position Tracking Algorithm</w:t>
      </w:r>
    </w:p>
    <w:p w14:paraId="0C3DCCA7" w14:textId="77777777" w:rsidR="00C04E17" w:rsidRDefault="00C04E17" w:rsidP="00C04E17">
      <w:pPr>
        <w:pPrChange w:id="22" w:author="WOLF512" w:date="2017-10-30T23:53:00Z">
          <w:pPr>
            <w:pStyle w:val="Heading2"/>
          </w:pPr>
        </w:pPrChange>
      </w:pPr>
    </w:p>
    <w:p w14:paraId="0992A6F2" w14:textId="6D7FDED1" w:rsidR="00FD10DF" w:rsidRDefault="00FD10DF" w:rsidP="006A2814">
      <w:pPr>
        <w:ind w:firstLine="270"/>
        <w:pPrChange w:id="23" w:author="WOLF512" w:date="2017-10-31T00:19:00Z">
          <w:pPr>
            <w:pStyle w:val="NoSpacing"/>
          </w:pPr>
        </w:pPrChange>
      </w:pPr>
      <w:r>
        <w:t xml:space="preserve">Data retrieval and position tracking was driven by a custom Python script developed on a PC. Based on Eqns. (2), (3) and (4), each magnetometer </w:t>
      </w:r>
      <w:r w:rsidR="00FA20C2">
        <w:t xml:space="preserve">allowed </w:t>
      </w:r>
      <w:r>
        <w:t>the Python script to assemble one equation, for a total of six equations</w:t>
      </w:r>
      <w:bookmarkStart w:id="24" w:name="_GoBack"/>
      <w:bookmarkEnd w:id="24"/>
      <w:r>
        <w:t xml:space="preserve"> using the entire array. </w:t>
      </w:r>
      <w:r w:rsidR="00FA20C2">
        <w:t xml:space="preserve">The resulting non-linear system had no analytical solution, thus requiring a numerical approach. </w:t>
      </w:r>
      <w:proofErr w:type="spellStart"/>
      <w:r w:rsidR="00FA20C2">
        <w:t>SciPy’s</w:t>
      </w:r>
      <w:proofErr w:type="spellEnd"/>
      <w:r w:rsidR="00FA20C2">
        <w:t xml:space="preserve"> implementation of the Levenberg-Marquardt (LMA) method was used to solve the resulting non-linear system. Given that </w:t>
      </w:r>
      <w:proofErr w:type="spellStart"/>
      <w:r w:rsidR="00FA20C2">
        <w:t>SciPy’s</w:t>
      </w:r>
      <w:proofErr w:type="spellEnd"/>
      <w:r w:rsidR="00FA20C2">
        <w:t xml:space="preserve"> LMA lacked support for over-constrained systems, three of </w:t>
      </w:r>
      <w:r w:rsidR="006A2814">
        <w:t>the six magnetometer were ignored on every iteration. The script constructed the system of equations using the data from the three magnetometers with the largest</w:t>
      </w:r>
      <m:oMath>
        <m:r>
          <w:rPr>
            <w:rFonts w:ascii="Cambria Math" w:hAnsi="Cambria Math"/>
          </w:rPr>
          <m:t xml:space="preserve"> </m:t>
        </m:r>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oMath>
      <w:r w:rsidR="006A2814" w:rsidRPr="006A2814">
        <w:rPr>
          <w:rPrChange w:id="25" w:author="WOLF512" w:date="2017-10-31T00:22:00Z">
            <w:rPr>
              <w:b/>
            </w:rPr>
          </w:rPrChange>
        </w:rPr>
        <w:t>.</w:t>
      </w:r>
      <w:del w:id="26" w:author="WOLF512" w:date="2017-10-31T00:21:00Z">
        <w:r w:rsidRPr="006A2814" w:rsidDel="006A2814">
          <w:rPr>
            <w:rPrChange w:id="27" w:author="WOLF512" w:date="2017-10-31T00:22:00Z">
              <w:rPr>
                <w:b/>
              </w:rPr>
            </w:rPrChange>
          </w:rPr>
          <w:delText xml:space="preserve"> </w:delText>
        </w:r>
      </w:del>
    </w:p>
    <w:p w14:paraId="5A1B44CA" w14:textId="77777777" w:rsidR="00FD10DF" w:rsidRPr="00555865" w:rsidRDefault="00FD10DF" w:rsidP="00FD10DF">
      <w:pPr>
        <w:pStyle w:val="NoSpacing"/>
      </w:pPr>
    </w:p>
    <w:p w14:paraId="5F5703D1" w14:textId="77777777" w:rsidR="00572AB7" w:rsidRDefault="00FD10DF" w:rsidP="00FD10DF">
      <w:pPr>
        <w:pStyle w:val="NoSpacing"/>
        <w:rPr>
          <w:ins w:id="28" w:author="WOLF512" w:date="2017-10-31T00:35:00Z"/>
        </w:rPr>
      </w:pPr>
      <w:r>
        <w:tab/>
      </w:r>
      <w:r w:rsidR="006A2814">
        <w:t xml:space="preserve">The </w:t>
      </w:r>
      <w:r>
        <w:t xml:space="preserve">LMA was chosen for its robustness and speed of convergence. </w:t>
      </w:r>
      <w:proofErr w:type="spellStart"/>
      <w:r w:rsidR="001B222F">
        <w:t>SciPy’s</w:t>
      </w:r>
      <w:proofErr w:type="spellEnd"/>
      <w:r w:rsidR="001B222F">
        <w:t xml:space="preserve"> </w:t>
      </w:r>
      <w:r>
        <w:t>LMA combines Newton-Raphson’s algorithm and the Steepest Descent method</w:t>
      </w:r>
      <w:r w:rsidR="006A2814">
        <w:t xml:space="preserve"> to</w:t>
      </w:r>
      <w:r w:rsidR="001B222F">
        <w:t xml:space="preserve"> </w:t>
      </w:r>
      <w:r>
        <w:t>converge</w:t>
      </w:r>
      <w:r w:rsidR="001B222F">
        <w:t xml:space="preserve"> </w:t>
      </w:r>
      <w:r>
        <w:t xml:space="preserve">even </w:t>
      </w:r>
      <w:r w:rsidR="001B222F">
        <w:t>in the case of a poor initial guess</w:t>
      </w:r>
      <w:r>
        <w:t>.</w:t>
      </w:r>
      <w:r w:rsidR="001B222F">
        <w:t xml:space="preserve"> However, like any numerical method, effective convergence still relies on the initial guess’ proximity to the solution. To overcome this issue, the centroid of the triangle described by the three magnetometers with the largest readings</w:t>
      </w:r>
      <w:r w:rsidR="00433FEE">
        <w:t xml:space="preserve"> was used</w:t>
      </w:r>
      <w:r w:rsidR="001B222F">
        <w:t xml:space="preserve"> as the initial guess.</w:t>
      </w:r>
    </w:p>
    <w:p w14:paraId="61C0A11A" w14:textId="77777777" w:rsidR="00572AB7" w:rsidRDefault="00572AB7" w:rsidP="00FD10DF">
      <w:pPr>
        <w:pStyle w:val="NoSpacing"/>
        <w:rPr>
          <w:ins w:id="29" w:author="WOLF512" w:date="2017-10-31T00:35:00Z"/>
        </w:rPr>
      </w:pPr>
    </w:p>
    <w:p w14:paraId="7BCBFDFA" w14:textId="603F77AE" w:rsidR="006A2814" w:rsidRDefault="00572AB7" w:rsidP="00572AB7">
      <w:pPr>
        <w:pStyle w:val="NoSpacing"/>
        <w:ind w:firstLine="270"/>
        <w:rPr>
          <w:ins w:id="30" w:author="WOLF512" w:date="2017-10-31T00:23:00Z"/>
        </w:rPr>
        <w:pPrChange w:id="31" w:author="WOLF512" w:date="2017-10-31T00:44:00Z">
          <w:pPr>
            <w:pStyle w:val="NoSpacing"/>
          </w:pPr>
        </w:pPrChange>
      </w:pPr>
      <w:r>
        <w:t>Upon convergence of the LMA, values were logged to determine point accuracy (Table #, #) and motion tracking capabilities (Figure #-#). The entire process described above, from sensor calibration to data collection and numerical solution has been summarized in Figure #.</w:t>
      </w:r>
    </w:p>
    <w:p w14:paraId="5982CA2B" w14:textId="77777777" w:rsidR="00FD10DF" w:rsidRPr="00C04E17" w:rsidRDefault="00FD10DF" w:rsidP="00FD10DF">
      <w:pPr>
        <w:ind w:firstLine="270"/>
        <w:pPrChange w:id="32" w:author="WOLF512" w:date="2017-10-30T23:55:00Z">
          <w:pPr>
            <w:pStyle w:val="Heading2"/>
          </w:pPr>
        </w:pPrChange>
      </w:pPr>
    </w:p>
    <w:p w14:paraId="1CE6396B" w14:textId="77777777" w:rsidR="00C67237" w:rsidRDefault="00555865" w:rsidP="00C67237">
      <w:pPr>
        <w:pStyle w:val="NoSpacing"/>
        <w:keepNext/>
      </w:pPr>
      <w:r>
        <w:lastRenderedPageBreak/>
        <w:tab/>
      </w:r>
      <w:r w:rsidR="00B92A97">
        <w:rPr>
          <w:noProof/>
        </w:rPr>
        <w:drawing>
          <wp:inline distT="0" distB="0" distL="0" distR="0" wp14:anchorId="35B936D1" wp14:editId="7123307E">
            <wp:extent cx="2853055" cy="3628390"/>
            <wp:effectExtent l="0" t="0" r="4445" b="0"/>
            <wp:docPr id="1" name="Picture 1" descr="C:\Users\modeh\AppData\Local\Microsoft\Windows\INetCache\Content.Word\Algorithm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deh\AppData\Local\Microsoft\Windows\INetCache\Content.Word\Algorithm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3628390"/>
                    </a:xfrm>
                    <a:prstGeom prst="rect">
                      <a:avLst/>
                    </a:prstGeom>
                    <a:noFill/>
                    <a:ln>
                      <a:noFill/>
                    </a:ln>
                  </pic:spPr>
                </pic:pic>
              </a:graphicData>
            </a:graphic>
          </wp:inline>
        </w:drawing>
      </w:r>
    </w:p>
    <w:p w14:paraId="05F6F96A" w14:textId="375B4737" w:rsidR="00E404FB" w:rsidRPr="00C67237" w:rsidRDefault="00C67237" w:rsidP="00C67237">
      <w:pPr>
        <w:pStyle w:val="Caption"/>
        <w:jc w:val="center"/>
        <w:rPr>
          <w:color w:val="auto"/>
        </w:rPr>
      </w:pPr>
      <w:r w:rsidRPr="00C67237">
        <w:rPr>
          <w:color w:val="auto"/>
        </w:rPr>
        <w:t xml:space="preserve">Figure </w:t>
      </w:r>
      <w:r w:rsidRPr="00C67237">
        <w:rPr>
          <w:color w:val="auto"/>
        </w:rPr>
        <w:fldChar w:fldCharType="begin"/>
      </w:r>
      <w:r w:rsidRPr="00C67237">
        <w:rPr>
          <w:color w:val="auto"/>
        </w:rPr>
        <w:instrText xml:space="preserve"> SEQ Figure \* ARABIC </w:instrText>
      </w:r>
      <w:r w:rsidRPr="00C67237">
        <w:rPr>
          <w:color w:val="auto"/>
        </w:rPr>
        <w:fldChar w:fldCharType="separate"/>
      </w:r>
      <w:r w:rsidR="006817A5">
        <w:rPr>
          <w:noProof/>
          <w:color w:val="auto"/>
        </w:rPr>
        <w:t>2</w:t>
      </w:r>
      <w:r w:rsidRPr="00C67237">
        <w:rPr>
          <w:color w:val="auto"/>
        </w:rPr>
        <w:fldChar w:fldCharType="end"/>
      </w:r>
      <w:r w:rsidRPr="00C67237">
        <w:rPr>
          <w:color w:val="auto"/>
        </w:rPr>
        <w:t>: System Flowchart</w:t>
      </w:r>
    </w:p>
    <w:p w14:paraId="5B7275CF" w14:textId="77777777" w:rsidR="00B92A97" w:rsidRDefault="00E404FB" w:rsidP="00CC504C">
      <w:pPr>
        <w:pStyle w:val="NoSpacing"/>
      </w:pPr>
      <w:r>
        <w:tab/>
      </w:r>
    </w:p>
    <w:p w14:paraId="314EAF52" w14:textId="215D255B" w:rsidR="00B26378" w:rsidRDefault="00B92A97" w:rsidP="00FD10DF">
      <w:pPr>
        <w:pStyle w:val="NoSpacing"/>
      </w:pPr>
      <w:r>
        <w:tab/>
      </w:r>
    </w:p>
    <w:p w14:paraId="2D2C60DB" w14:textId="77777777" w:rsidR="00CA03FD" w:rsidRDefault="00CA03FD" w:rsidP="00CC504C">
      <w:pPr>
        <w:pStyle w:val="NoSpacing"/>
      </w:pPr>
    </w:p>
    <w:p w14:paraId="2BE762F8" w14:textId="34A1E546" w:rsidR="00C67237" w:rsidRDefault="0099401F" w:rsidP="00CC504C">
      <w:pPr>
        <w:pStyle w:val="NoSpacing"/>
      </w:pPr>
      <w:r>
        <w:tab/>
      </w:r>
    </w:p>
    <w:p w14:paraId="619B82B9" w14:textId="07263908" w:rsidR="00CF3730" w:rsidRDefault="00CF3730" w:rsidP="00CC504C">
      <w:pPr>
        <w:pStyle w:val="Heading1"/>
      </w:pPr>
      <w:r>
        <w:t>3 Results</w:t>
      </w:r>
    </w:p>
    <w:p w14:paraId="581D5DA2" w14:textId="1B9D1EF1" w:rsidR="007F71EE" w:rsidRDefault="00C67237" w:rsidP="00C67237">
      <w:pPr>
        <w:pStyle w:val="NoSpacing"/>
      </w:pPr>
      <w:r>
        <w:tab/>
      </w:r>
      <w:r w:rsidR="007F71EE">
        <w:t>Given the demonstrated success of others operating under a similar approach [</w:t>
      </w:r>
      <w:r w:rsidR="006817A5">
        <w:t xml:space="preserve">2, </w:t>
      </w:r>
      <w:r w:rsidR="007F71EE">
        <w:t>6 and 7],</w:t>
      </w:r>
      <w:r w:rsidR="004451CD">
        <w:t xml:space="preserve"> our focus becomes</w:t>
      </w:r>
      <w:r w:rsidR="007F71EE">
        <w:t xml:space="preserve"> refining the system for operational efficiency</w:t>
      </w:r>
      <w:r w:rsidR="00303FB4">
        <w:t xml:space="preserve">. </w:t>
      </w:r>
      <w:r w:rsidR="00303FB4" w:rsidRPr="0099401F">
        <w:rPr>
          <w:b/>
          <w:i/>
          <w:color w:val="FF0000"/>
        </w:rPr>
        <w:t>However, we conducted a series of trials to verify and characterize the system’</w:t>
      </w:r>
      <w:r w:rsidR="0099401F" w:rsidRPr="0099401F">
        <w:rPr>
          <w:b/>
          <w:i/>
          <w:color w:val="FF0000"/>
        </w:rPr>
        <w:t>s accuracy and precision, especially in pursuit of our lab’s application, in 2D space.</w:t>
      </w:r>
    </w:p>
    <w:p w14:paraId="1032CD3A" w14:textId="77777777" w:rsidR="00303FB4" w:rsidRDefault="00303FB4" w:rsidP="00C67237">
      <w:pPr>
        <w:pStyle w:val="NoSpacing"/>
      </w:pPr>
    </w:p>
    <w:p w14:paraId="348EF142" w14:textId="24860FD1" w:rsidR="00303FB4" w:rsidRDefault="00303FB4" w:rsidP="00303FB4">
      <w:pPr>
        <w:pStyle w:val="Heading2"/>
      </w:pPr>
      <w:commentRangeStart w:id="33"/>
      <w:r>
        <w:t>3</w:t>
      </w:r>
      <w:r w:rsidRPr="0074701E">
        <w:t xml:space="preserve">.1 </w:t>
      </w:r>
      <w:r>
        <w:t>Point Accuracy</w:t>
      </w:r>
      <w:commentRangeEnd w:id="33"/>
      <w:r w:rsidR="00B33553">
        <w:rPr>
          <w:rStyle w:val="CommentReference"/>
          <w:rFonts w:ascii="Times" w:hAnsi="Times"/>
          <w:b w:val="0"/>
        </w:rPr>
        <w:commentReference w:id="33"/>
      </w:r>
    </w:p>
    <w:p w14:paraId="77751B2C" w14:textId="72CE6CD0" w:rsidR="00303FB4" w:rsidRDefault="00303FB4" w:rsidP="00303FB4">
      <w:r>
        <w:tab/>
        <w:t xml:space="preserve">Using a metric optics breadboard with 25mm separation between through-hole taps, </w:t>
      </w:r>
      <w:r w:rsidR="006817A5">
        <w:t xml:space="preserve">a </w:t>
      </w:r>
      <w:r>
        <w:t>30mm diameter permanent magnet, and 3D printed magnet jigs</w:t>
      </w:r>
      <w:r w:rsidR="008D1714">
        <w:t xml:space="preserve">, </w:t>
      </w:r>
      <w:r>
        <w:t>output was sampled at</w:t>
      </w:r>
      <w:r w:rsidR="00A04632">
        <w:t xml:space="preserve"> convenient,</w:t>
      </w:r>
      <w:r>
        <w:t xml:space="preserve"> known points</w:t>
      </w:r>
      <w:r w:rsidR="0099401F">
        <w:t xml:space="preserve"> on a plane level with the sensors</w:t>
      </w:r>
      <w:r>
        <w:t>.</w:t>
      </w:r>
      <w:r w:rsidR="00A04632">
        <w:t xml:space="preserve"> Several hundred</w:t>
      </w:r>
      <w:r w:rsidR="006817A5">
        <w:t xml:space="preserve"> output samples</w:t>
      </w:r>
      <w:r w:rsidR="00A04632">
        <w:t xml:space="preserve"> were taken for each point.</w:t>
      </w:r>
    </w:p>
    <w:p w14:paraId="4A04B487" w14:textId="318E7510" w:rsidR="00A04632" w:rsidRDefault="00A04632" w:rsidP="00303FB4"/>
    <w:tbl>
      <w:tblPr>
        <w:tblW w:w="4320" w:type="dxa"/>
        <w:jc w:val="center"/>
        <w:tblLook w:val="04A0" w:firstRow="1" w:lastRow="0" w:firstColumn="1" w:lastColumn="0" w:noHBand="0" w:noVBand="1"/>
      </w:tblPr>
      <w:tblGrid>
        <w:gridCol w:w="2736"/>
        <w:gridCol w:w="1584"/>
      </w:tblGrid>
      <w:tr w:rsidR="00A04632" w:rsidRPr="00A04632" w14:paraId="4BFEC305" w14:textId="77777777" w:rsidTr="00C51570">
        <w:trPr>
          <w:trHeight w:val="20"/>
          <w:jc w:val="center"/>
        </w:trPr>
        <w:tc>
          <w:tcPr>
            <w:tcW w:w="4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B364B" w14:textId="7EA4E745" w:rsidR="00A04632" w:rsidRPr="00A04632" w:rsidRDefault="00A04632" w:rsidP="00C51570">
            <w:pPr>
              <w:tabs>
                <w:tab w:val="clear" w:pos="288"/>
              </w:tabs>
              <w:jc w:val="center"/>
              <w:rPr>
                <w:rFonts w:ascii="Times New Roman" w:eastAsia="Times New Roman" w:hAnsi="Times New Roman"/>
                <w:color w:val="000000"/>
                <w:szCs w:val="22"/>
              </w:rPr>
            </w:pPr>
            <w:r w:rsidRPr="00C51570">
              <w:rPr>
                <w:rFonts w:ascii="Times New Roman" w:eastAsia="Times New Roman" w:hAnsi="Times New Roman"/>
                <w:bCs/>
                <w:i/>
                <w:iCs/>
                <w:color w:val="000000"/>
                <w:szCs w:val="22"/>
              </w:rPr>
              <w:t xml:space="preserve">Distance </w:t>
            </w:r>
            <w:r w:rsidR="00C51570">
              <w:rPr>
                <w:rFonts w:ascii="Times New Roman" w:eastAsia="Times New Roman" w:hAnsi="Times New Roman"/>
                <w:bCs/>
                <w:i/>
                <w:iCs/>
                <w:color w:val="000000"/>
                <w:szCs w:val="22"/>
              </w:rPr>
              <w:t>Error from (10</w:t>
            </w:r>
            <w:r w:rsidRPr="00C51570">
              <w:rPr>
                <w:rFonts w:ascii="Times New Roman" w:eastAsia="Times New Roman" w:hAnsi="Times New Roman"/>
                <w:bCs/>
                <w:i/>
                <w:iCs/>
                <w:color w:val="000000"/>
                <w:szCs w:val="22"/>
              </w:rPr>
              <w:t>0</w:t>
            </w:r>
            <w:r w:rsidR="00C51570" w:rsidRPr="00C51570">
              <w:rPr>
                <w:rFonts w:ascii="Times New Roman" w:eastAsia="Times New Roman" w:hAnsi="Times New Roman"/>
                <w:bCs/>
                <w:i/>
                <w:iCs/>
                <w:color w:val="000000"/>
                <w:szCs w:val="22"/>
              </w:rPr>
              <w:t>mm</w:t>
            </w:r>
            <w:r w:rsidRPr="00C51570">
              <w:rPr>
                <w:rFonts w:ascii="Times New Roman" w:eastAsia="Times New Roman" w:hAnsi="Times New Roman"/>
                <w:bCs/>
                <w:i/>
                <w:iCs/>
                <w:color w:val="000000"/>
                <w:szCs w:val="22"/>
              </w:rPr>
              <w:t>,</w:t>
            </w:r>
            <w:r w:rsidR="00C51570" w:rsidRPr="00C51570">
              <w:rPr>
                <w:rFonts w:ascii="Times New Roman" w:eastAsia="Times New Roman" w:hAnsi="Times New Roman"/>
                <w:bCs/>
                <w:i/>
                <w:iCs/>
                <w:color w:val="000000"/>
                <w:szCs w:val="22"/>
              </w:rPr>
              <w:t xml:space="preserve"> </w:t>
            </w:r>
            <w:r w:rsidR="00C51570">
              <w:rPr>
                <w:rFonts w:ascii="Times New Roman" w:eastAsia="Times New Roman" w:hAnsi="Times New Roman"/>
                <w:bCs/>
                <w:i/>
                <w:iCs/>
                <w:color w:val="000000"/>
                <w:szCs w:val="22"/>
              </w:rPr>
              <w:t>10</w:t>
            </w:r>
            <w:r w:rsidRPr="00C51570">
              <w:rPr>
                <w:rFonts w:ascii="Times New Roman" w:eastAsia="Times New Roman" w:hAnsi="Times New Roman"/>
                <w:bCs/>
                <w:i/>
                <w:iCs/>
                <w:color w:val="000000"/>
                <w:szCs w:val="22"/>
              </w:rPr>
              <w:t>0</w:t>
            </w:r>
            <w:r w:rsidR="00C51570" w:rsidRPr="00C51570">
              <w:rPr>
                <w:rFonts w:ascii="Times New Roman" w:eastAsia="Times New Roman" w:hAnsi="Times New Roman"/>
                <w:bCs/>
                <w:i/>
                <w:iCs/>
                <w:color w:val="000000"/>
                <w:szCs w:val="22"/>
              </w:rPr>
              <w:t>mm</w:t>
            </w:r>
            <w:r w:rsidRPr="00C51570">
              <w:rPr>
                <w:rFonts w:ascii="Times New Roman" w:eastAsia="Times New Roman" w:hAnsi="Times New Roman"/>
                <w:bCs/>
                <w:i/>
                <w:iCs/>
                <w:color w:val="000000"/>
                <w:szCs w:val="22"/>
              </w:rPr>
              <w:t>,</w:t>
            </w:r>
            <w:r w:rsidR="00C51570" w:rsidRPr="00C51570">
              <w:rPr>
                <w:rFonts w:ascii="Times New Roman" w:eastAsia="Times New Roman" w:hAnsi="Times New Roman"/>
                <w:bCs/>
                <w:i/>
                <w:iCs/>
                <w:color w:val="000000"/>
                <w:szCs w:val="22"/>
              </w:rPr>
              <w:t xml:space="preserve"> </w:t>
            </w:r>
            <w:r w:rsidRPr="00C51570">
              <w:rPr>
                <w:rFonts w:ascii="Times New Roman" w:eastAsia="Times New Roman" w:hAnsi="Times New Roman"/>
                <w:bCs/>
                <w:i/>
                <w:iCs/>
                <w:color w:val="000000"/>
                <w:szCs w:val="22"/>
              </w:rPr>
              <w:t>0</w:t>
            </w:r>
            <w:r w:rsidR="00C51570" w:rsidRPr="00C51570">
              <w:rPr>
                <w:rFonts w:ascii="Times New Roman" w:eastAsia="Times New Roman" w:hAnsi="Times New Roman"/>
                <w:bCs/>
                <w:i/>
                <w:iCs/>
                <w:color w:val="000000"/>
                <w:szCs w:val="22"/>
              </w:rPr>
              <w:t>mm</w:t>
            </w:r>
            <w:r w:rsidRPr="00C51570">
              <w:rPr>
                <w:rFonts w:ascii="Times New Roman" w:eastAsia="Times New Roman" w:hAnsi="Times New Roman"/>
                <w:bCs/>
                <w:i/>
                <w:iCs/>
                <w:color w:val="000000"/>
                <w:szCs w:val="22"/>
              </w:rPr>
              <w:t>)</w:t>
            </w:r>
          </w:p>
        </w:tc>
      </w:tr>
      <w:tr w:rsidR="00A04632" w:rsidRPr="00A04632" w14:paraId="7E343ABE" w14:textId="77777777" w:rsidTr="00A04632">
        <w:trPr>
          <w:trHeight w:val="20"/>
          <w:jc w:val="center"/>
        </w:trPr>
        <w:tc>
          <w:tcPr>
            <w:tcW w:w="2736" w:type="dxa"/>
            <w:tcBorders>
              <w:top w:val="single" w:sz="4" w:space="0" w:color="auto"/>
              <w:left w:val="single" w:sz="8" w:space="0" w:color="auto"/>
              <w:bottom w:val="nil"/>
              <w:right w:val="nil"/>
            </w:tcBorders>
            <w:shd w:val="clear" w:color="auto" w:fill="auto"/>
            <w:noWrap/>
            <w:vAlign w:val="bottom"/>
            <w:hideMark/>
          </w:tcPr>
          <w:p w14:paraId="078C869D" w14:textId="77777777" w:rsidR="00A04632" w:rsidRPr="00A04632" w:rsidRDefault="00A04632" w:rsidP="00A04632">
            <w:pPr>
              <w:tabs>
                <w:tab w:val="clear" w:pos="288"/>
              </w:tabs>
              <w:jc w:val="left"/>
              <w:rPr>
                <w:rFonts w:ascii="Times New Roman" w:eastAsia="Times New Roman" w:hAnsi="Times New Roman"/>
                <w:b/>
                <w:bCs/>
                <w:color w:val="000000"/>
                <w:szCs w:val="22"/>
              </w:rPr>
            </w:pPr>
            <w:r w:rsidRPr="00A04632">
              <w:rPr>
                <w:rFonts w:ascii="Times New Roman" w:eastAsia="Times New Roman" w:hAnsi="Times New Roman"/>
                <w:b/>
                <w:bCs/>
                <w:color w:val="000000"/>
                <w:szCs w:val="22"/>
              </w:rPr>
              <w:t>Mean</w:t>
            </w:r>
          </w:p>
        </w:tc>
        <w:tc>
          <w:tcPr>
            <w:tcW w:w="1584" w:type="dxa"/>
            <w:tcBorders>
              <w:top w:val="single" w:sz="4" w:space="0" w:color="auto"/>
              <w:left w:val="nil"/>
              <w:bottom w:val="nil"/>
              <w:right w:val="single" w:sz="8" w:space="0" w:color="auto"/>
            </w:tcBorders>
            <w:shd w:val="clear" w:color="auto" w:fill="auto"/>
            <w:noWrap/>
            <w:vAlign w:val="bottom"/>
            <w:hideMark/>
          </w:tcPr>
          <w:p w14:paraId="3514E8D0" w14:textId="17494651" w:rsidR="00A04632" w:rsidRPr="00A04632" w:rsidRDefault="00A04632" w:rsidP="00C51570">
            <w:pPr>
              <w:tabs>
                <w:tab w:val="clear" w:pos="288"/>
              </w:tabs>
              <w:jc w:val="left"/>
              <w:rPr>
                <w:rFonts w:ascii="Times New Roman" w:eastAsia="Times New Roman" w:hAnsi="Times New Roman"/>
                <w:b/>
                <w:bCs/>
                <w:color w:val="000000"/>
                <w:szCs w:val="22"/>
              </w:rPr>
            </w:pPr>
            <w:r w:rsidRPr="00A04632">
              <w:rPr>
                <w:rFonts w:ascii="Times New Roman" w:eastAsia="Times New Roman" w:hAnsi="Times New Roman"/>
                <w:b/>
                <w:bCs/>
                <w:color w:val="000000"/>
                <w:szCs w:val="22"/>
              </w:rPr>
              <w:t>3.774</w:t>
            </w:r>
          </w:p>
        </w:tc>
      </w:tr>
      <w:tr w:rsidR="00A04632" w:rsidRPr="00A04632" w14:paraId="145913FF"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34BE7A4B"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Standard Deviation</w:t>
            </w:r>
          </w:p>
        </w:tc>
        <w:tc>
          <w:tcPr>
            <w:tcW w:w="1584" w:type="dxa"/>
            <w:tcBorders>
              <w:top w:val="nil"/>
              <w:left w:val="nil"/>
              <w:bottom w:val="nil"/>
              <w:right w:val="single" w:sz="8" w:space="0" w:color="auto"/>
            </w:tcBorders>
            <w:shd w:val="clear" w:color="auto" w:fill="auto"/>
            <w:noWrap/>
            <w:vAlign w:val="bottom"/>
            <w:hideMark/>
          </w:tcPr>
          <w:p w14:paraId="0A665F0C" w14:textId="019FC3CB" w:rsidR="00A04632" w:rsidRPr="00A04632" w:rsidRDefault="00A04632" w:rsidP="00C51570">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0.5</w:t>
            </w:r>
            <w:r w:rsidR="00C51570">
              <w:rPr>
                <w:rFonts w:ascii="Times New Roman" w:eastAsia="Times New Roman" w:hAnsi="Times New Roman"/>
                <w:color w:val="000000"/>
                <w:szCs w:val="22"/>
              </w:rPr>
              <w:t>10</w:t>
            </w:r>
          </w:p>
        </w:tc>
      </w:tr>
      <w:tr w:rsidR="00A04632" w:rsidRPr="00A04632" w14:paraId="17C73837"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3860DFCD"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Sample Variance</w:t>
            </w:r>
          </w:p>
        </w:tc>
        <w:tc>
          <w:tcPr>
            <w:tcW w:w="1584" w:type="dxa"/>
            <w:tcBorders>
              <w:top w:val="nil"/>
              <w:left w:val="nil"/>
              <w:bottom w:val="nil"/>
              <w:right w:val="single" w:sz="8" w:space="0" w:color="auto"/>
            </w:tcBorders>
            <w:shd w:val="clear" w:color="auto" w:fill="auto"/>
            <w:noWrap/>
            <w:vAlign w:val="bottom"/>
            <w:hideMark/>
          </w:tcPr>
          <w:p w14:paraId="77767DDB" w14:textId="6926EA28" w:rsidR="00A04632" w:rsidRPr="00A04632" w:rsidRDefault="00A04632" w:rsidP="00C51570">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0.260</w:t>
            </w:r>
          </w:p>
        </w:tc>
      </w:tr>
      <w:tr w:rsidR="00A04632" w:rsidRPr="00A04632" w14:paraId="03D67C69"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50C460FC"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Kurtosis</w:t>
            </w:r>
          </w:p>
        </w:tc>
        <w:tc>
          <w:tcPr>
            <w:tcW w:w="1584" w:type="dxa"/>
            <w:tcBorders>
              <w:top w:val="nil"/>
              <w:left w:val="nil"/>
              <w:bottom w:val="nil"/>
              <w:right w:val="single" w:sz="8" w:space="0" w:color="auto"/>
            </w:tcBorders>
            <w:shd w:val="clear" w:color="auto" w:fill="auto"/>
            <w:noWrap/>
            <w:vAlign w:val="bottom"/>
            <w:hideMark/>
          </w:tcPr>
          <w:p w14:paraId="18C97692" w14:textId="207267B2" w:rsidR="00A04632" w:rsidRPr="00A04632" w:rsidRDefault="00A04632" w:rsidP="00C51570">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0.749</w:t>
            </w:r>
          </w:p>
        </w:tc>
      </w:tr>
      <w:tr w:rsidR="00A04632" w:rsidRPr="00A04632" w14:paraId="38F9F2F2"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566F728E"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Skewness</w:t>
            </w:r>
          </w:p>
        </w:tc>
        <w:tc>
          <w:tcPr>
            <w:tcW w:w="1584" w:type="dxa"/>
            <w:tcBorders>
              <w:top w:val="nil"/>
              <w:left w:val="nil"/>
              <w:bottom w:val="nil"/>
              <w:right w:val="single" w:sz="8" w:space="0" w:color="auto"/>
            </w:tcBorders>
            <w:shd w:val="clear" w:color="auto" w:fill="auto"/>
            <w:noWrap/>
            <w:vAlign w:val="bottom"/>
            <w:hideMark/>
          </w:tcPr>
          <w:p w14:paraId="0C8A8416" w14:textId="737D46AD" w:rsidR="00A04632" w:rsidRPr="00A04632" w:rsidRDefault="00A04632" w:rsidP="006817A5">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w:t>
            </w:r>
            <w:r w:rsidR="006817A5">
              <w:rPr>
                <w:rFonts w:ascii="Times New Roman" w:eastAsia="Times New Roman" w:hAnsi="Times New Roman"/>
                <w:color w:val="000000"/>
                <w:szCs w:val="22"/>
              </w:rPr>
              <w:t>0.140</w:t>
            </w:r>
          </w:p>
        </w:tc>
      </w:tr>
      <w:tr w:rsidR="00A04632" w:rsidRPr="00A04632" w14:paraId="6E168B86"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67E9F52B"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Range</w:t>
            </w:r>
          </w:p>
        </w:tc>
        <w:tc>
          <w:tcPr>
            <w:tcW w:w="1584" w:type="dxa"/>
            <w:tcBorders>
              <w:top w:val="nil"/>
              <w:left w:val="nil"/>
              <w:bottom w:val="nil"/>
              <w:right w:val="single" w:sz="8" w:space="0" w:color="auto"/>
            </w:tcBorders>
            <w:shd w:val="clear" w:color="auto" w:fill="auto"/>
            <w:noWrap/>
            <w:vAlign w:val="bottom"/>
            <w:hideMark/>
          </w:tcPr>
          <w:p w14:paraId="156F68DC" w14:textId="1F856046" w:rsidR="00A04632" w:rsidRPr="00A04632" w:rsidRDefault="00A04632" w:rsidP="006817A5">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4.06</w:t>
            </w:r>
            <w:r w:rsidR="006817A5">
              <w:rPr>
                <w:rFonts w:ascii="Times New Roman" w:eastAsia="Times New Roman" w:hAnsi="Times New Roman"/>
                <w:color w:val="000000"/>
                <w:szCs w:val="22"/>
              </w:rPr>
              <w:t>4</w:t>
            </w:r>
          </w:p>
        </w:tc>
      </w:tr>
      <w:tr w:rsidR="00A04632" w:rsidRPr="00A04632" w14:paraId="11D40DF6"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71F37815"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Minimum</w:t>
            </w:r>
          </w:p>
        </w:tc>
        <w:tc>
          <w:tcPr>
            <w:tcW w:w="1584" w:type="dxa"/>
            <w:tcBorders>
              <w:top w:val="nil"/>
              <w:left w:val="nil"/>
              <w:bottom w:val="nil"/>
              <w:right w:val="single" w:sz="8" w:space="0" w:color="auto"/>
            </w:tcBorders>
            <w:shd w:val="clear" w:color="auto" w:fill="auto"/>
            <w:noWrap/>
            <w:vAlign w:val="bottom"/>
            <w:hideMark/>
          </w:tcPr>
          <w:p w14:paraId="2452A6C1" w14:textId="5ACB1B05" w:rsidR="00A04632" w:rsidRPr="00A04632" w:rsidRDefault="00A04632" w:rsidP="006817A5">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1.614</w:t>
            </w:r>
          </w:p>
        </w:tc>
      </w:tr>
      <w:tr w:rsidR="00A04632" w:rsidRPr="00A04632" w14:paraId="392B2F25" w14:textId="77777777" w:rsidTr="00A04632">
        <w:trPr>
          <w:trHeight w:val="20"/>
          <w:jc w:val="center"/>
        </w:trPr>
        <w:tc>
          <w:tcPr>
            <w:tcW w:w="2736" w:type="dxa"/>
            <w:tcBorders>
              <w:top w:val="nil"/>
              <w:left w:val="single" w:sz="8" w:space="0" w:color="auto"/>
              <w:bottom w:val="nil"/>
              <w:right w:val="nil"/>
            </w:tcBorders>
            <w:shd w:val="clear" w:color="auto" w:fill="auto"/>
            <w:noWrap/>
            <w:vAlign w:val="bottom"/>
            <w:hideMark/>
          </w:tcPr>
          <w:p w14:paraId="0F2853A9"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Maximum</w:t>
            </w:r>
          </w:p>
        </w:tc>
        <w:tc>
          <w:tcPr>
            <w:tcW w:w="1584" w:type="dxa"/>
            <w:tcBorders>
              <w:top w:val="nil"/>
              <w:left w:val="nil"/>
              <w:bottom w:val="nil"/>
              <w:right w:val="single" w:sz="8" w:space="0" w:color="auto"/>
            </w:tcBorders>
            <w:shd w:val="clear" w:color="auto" w:fill="auto"/>
            <w:noWrap/>
            <w:vAlign w:val="bottom"/>
            <w:hideMark/>
          </w:tcPr>
          <w:p w14:paraId="191E4434" w14:textId="3CD8747F" w:rsidR="00A04632" w:rsidRPr="00A04632" w:rsidRDefault="00A04632" w:rsidP="006817A5">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5.678</w:t>
            </w:r>
          </w:p>
        </w:tc>
      </w:tr>
      <w:tr w:rsidR="00A04632" w:rsidRPr="00A04632" w14:paraId="420A48F8" w14:textId="77777777" w:rsidTr="00A04632">
        <w:trPr>
          <w:trHeight w:val="20"/>
          <w:jc w:val="center"/>
        </w:trPr>
        <w:tc>
          <w:tcPr>
            <w:tcW w:w="2736" w:type="dxa"/>
            <w:tcBorders>
              <w:top w:val="nil"/>
              <w:left w:val="single" w:sz="8" w:space="0" w:color="auto"/>
              <w:bottom w:val="single" w:sz="8" w:space="0" w:color="auto"/>
              <w:right w:val="nil"/>
            </w:tcBorders>
            <w:shd w:val="clear" w:color="auto" w:fill="auto"/>
            <w:noWrap/>
            <w:vAlign w:val="bottom"/>
            <w:hideMark/>
          </w:tcPr>
          <w:p w14:paraId="5B981293" w14:textId="77777777" w:rsidR="00A04632" w:rsidRPr="00A04632" w:rsidRDefault="00A04632" w:rsidP="00A04632">
            <w:pPr>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Count</w:t>
            </w:r>
          </w:p>
        </w:tc>
        <w:tc>
          <w:tcPr>
            <w:tcW w:w="1584" w:type="dxa"/>
            <w:tcBorders>
              <w:top w:val="nil"/>
              <w:left w:val="nil"/>
              <w:bottom w:val="single" w:sz="8" w:space="0" w:color="auto"/>
              <w:right w:val="single" w:sz="8" w:space="0" w:color="auto"/>
            </w:tcBorders>
            <w:shd w:val="clear" w:color="auto" w:fill="auto"/>
            <w:noWrap/>
            <w:vAlign w:val="bottom"/>
            <w:hideMark/>
          </w:tcPr>
          <w:p w14:paraId="740D6C8D" w14:textId="77777777" w:rsidR="00A04632" w:rsidRPr="00A04632" w:rsidRDefault="00A04632" w:rsidP="00C51570">
            <w:pPr>
              <w:keepNext/>
              <w:tabs>
                <w:tab w:val="clear" w:pos="288"/>
              </w:tabs>
              <w:jc w:val="left"/>
              <w:rPr>
                <w:rFonts w:ascii="Times New Roman" w:eastAsia="Times New Roman" w:hAnsi="Times New Roman"/>
                <w:color w:val="000000"/>
                <w:szCs w:val="22"/>
              </w:rPr>
            </w:pPr>
            <w:r w:rsidRPr="00A04632">
              <w:rPr>
                <w:rFonts w:ascii="Times New Roman" w:eastAsia="Times New Roman" w:hAnsi="Times New Roman"/>
                <w:color w:val="000000"/>
                <w:szCs w:val="22"/>
              </w:rPr>
              <w:t>576</w:t>
            </w:r>
          </w:p>
        </w:tc>
      </w:tr>
    </w:tbl>
    <w:p w14:paraId="412DAE5F" w14:textId="23825ADD" w:rsidR="00A04632" w:rsidRPr="00A04632" w:rsidRDefault="00A04632" w:rsidP="00C51570">
      <w:pPr>
        <w:pStyle w:val="Caption"/>
        <w:jc w:val="center"/>
        <w:rPr>
          <w:color w:val="auto"/>
        </w:rPr>
      </w:pPr>
      <w:r w:rsidRPr="00A04632">
        <w:rPr>
          <w:color w:val="auto"/>
        </w:rPr>
        <w:t xml:space="preserve">Figure </w:t>
      </w:r>
      <w:r w:rsidRPr="00A04632">
        <w:rPr>
          <w:color w:val="auto"/>
        </w:rPr>
        <w:fldChar w:fldCharType="begin"/>
      </w:r>
      <w:r w:rsidRPr="00A04632">
        <w:rPr>
          <w:color w:val="auto"/>
        </w:rPr>
        <w:instrText xml:space="preserve"> SEQ Figure \* ARABIC </w:instrText>
      </w:r>
      <w:r w:rsidRPr="00A04632">
        <w:rPr>
          <w:color w:val="auto"/>
        </w:rPr>
        <w:fldChar w:fldCharType="separate"/>
      </w:r>
      <w:r w:rsidR="006817A5">
        <w:rPr>
          <w:noProof/>
          <w:color w:val="auto"/>
        </w:rPr>
        <w:t>3</w:t>
      </w:r>
      <w:r w:rsidRPr="00A04632">
        <w:rPr>
          <w:color w:val="auto"/>
        </w:rPr>
        <w:fldChar w:fldCharType="end"/>
      </w:r>
      <w:r w:rsidRPr="00A04632">
        <w:rPr>
          <w:color w:val="auto"/>
        </w:rPr>
        <w:t>: Example of descriptive statistics for the data sampled from the system with the</w:t>
      </w:r>
      <w:r w:rsidR="00C51570">
        <w:rPr>
          <w:color w:val="auto"/>
        </w:rPr>
        <w:t xml:space="preserve"> center of the</w:t>
      </w:r>
      <w:r w:rsidRPr="00A04632">
        <w:rPr>
          <w:color w:val="auto"/>
        </w:rPr>
        <w:t xml:space="preserve"> 30mm</w:t>
      </w:r>
      <w:r>
        <w:rPr>
          <w:color w:val="auto"/>
        </w:rPr>
        <w:t xml:space="preserve"> diameter</w:t>
      </w:r>
      <w:r w:rsidRPr="00A04632">
        <w:rPr>
          <w:color w:val="auto"/>
        </w:rPr>
        <w:t xml:space="preserve"> magnet </w:t>
      </w:r>
      <w:r w:rsidR="00C51570">
        <w:rPr>
          <w:color w:val="auto"/>
        </w:rPr>
        <w:t xml:space="preserve">mounted on a jig </w:t>
      </w:r>
      <w:r w:rsidRPr="00A04632">
        <w:rPr>
          <w:color w:val="auto"/>
        </w:rPr>
        <w:t>at</w:t>
      </w:r>
      <w:r>
        <w:rPr>
          <w:color w:val="auto"/>
        </w:rPr>
        <w:t xml:space="preserve"> the point</w:t>
      </w:r>
      <w:r w:rsidR="00C51570">
        <w:rPr>
          <w:color w:val="auto"/>
        </w:rPr>
        <w:br/>
      </w:r>
      <w:r>
        <w:rPr>
          <w:color w:val="auto"/>
        </w:rPr>
        <w:t xml:space="preserve"> </w:t>
      </w:r>
      <w:r w:rsidR="00C51570">
        <w:rPr>
          <w:color w:val="auto"/>
        </w:rPr>
        <w:t>(100</w:t>
      </w:r>
      <w:r w:rsidRPr="00A04632">
        <w:rPr>
          <w:color w:val="auto"/>
        </w:rPr>
        <w:t>mm,</w:t>
      </w:r>
      <w:r>
        <w:rPr>
          <w:color w:val="auto"/>
        </w:rPr>
        <w:t xml:space="preserve"> </w:t>
      </w:r>
      <w:r w:rsidR="00C51570">
        <w:rPr>
          <w:color w:val="auto"/>
        </w:rPr>
        <w:t>100</w:t>
      </w:r>
      <w:r w:rsidRPr="00A04632">
        <w:rPr>
          <w:color w:val="auto"/>
        </w:rPr>
        <w:t>mm,</w:t>
      </w:r>
      <w:r>
        <w:rPr>
          <w:color w:val="auto"/>
        </w:rPr>
        <w:t xml:space="preserve"> </w:t>
      </w:r>
      <w:proofErr w:type="gramStart"/>
      <w:r w:rsidRPr="00A04632">
        <w:rPr>
          <w:color w:val="auto"/>
        </w:rPr>
        <w:t>0mm</w:t>
      </w:r>
      <w:proofErr w:type="gramEnd"/>
      <w:r w:rsidRPr="00A04632">
        <w:rPr>
          <w:color w:val="auto"/>
        </w:rPr>
        <w:t>).</w:t>
      </w:r>
    </w:p>
    <w:p w14:paraId="685A557B" w14:textId="1DD5F103" w:rsidR="00A04632" w:rsidRDefault="00C51570" w:rsidP="00303FB4">
      <w:r>
        <w:tab/>
        <w:t xml:space="preserve">After 20 points were sampled, a mean “distance error” was calculated for each point. We take then a mean of means to return a more complete </w:t>
      </w:r>
      <w:r w:rsidR="006817A5">
        <w:t>reported precision of within 1.5</w:t>
      </w:r>
      <w:r>
        <w:t>mm</w:t>
      </w:r>
      <w:r w:rsidR="0099401F">
        <w:t xml:space="preserve"> for a 30mm magnet with an approximated value of K</w:t>
      </w:r>
      <w:r>
        <w:t>.</w:t>
      </w:r>
    </w:p>
    <w:p w14:paraId="14870CE0" w14:textId="1C05AE7D" w:rsidR="00C51570" w:rsidRPr="00C51570" w:rsidRDefault="00C51570" w:rsidP="00C51570">
      <w:pPr>
        <w:jc w:val="center"/>
        <w:rPr>
          <w:i/>
        </w:rPr>
      </w:pPr>
    </w:p>
    <w:tbl>
      <w:tblPr>
        <w:tblW w:w="4320" w:type="dxa"/>
        <w:jc w:val="center"/>
        <w:tblLook w:val="04A0" w:firstRow="1" w:lastRow="0" w:firstColumn="1" w:lastColumn="0" w:noHBand="0" w:noVBand="1"/>
      </w:tblPr>
      <w:tblGrid>
        <w:gridCol w:w="2736"/>
        <w:gridCol w:w="1584"/>
      </w:tblGrid>
      <w:tr w:rsidR="006817A5" w:rsidRPr="00C51570" w14:paraId="565D0737" w14:textId="77777777" w:rsidTr="006817A5">
        <w:trPr>
          <w:trHeight w:val="20"/>
          <w:jc w:val="center"/>
        </w:trPr>
        <w:tc>
          <w:tcPr>
            <w:tcW w:w="43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6661C6B" w14:textId="5E1843BB" w:rsidR="00C51570" w:rsidRPr="00C51570" w:rsidRDefault="00C51570" w:rsidP="00C51570">
            <w:pPr>
              <w:jc w:val="center"/>
              <w:rPr>
                <w:i/>
              </w:rPr>
            </w:pPr>
            <w:r>
              <w:rPr>
                <w:i/>
              </w:rPr>
              <w:t>System Distance Error</w:t>
            </w:r>
            <w:r w:rsidRPr="00C51570">
              <w:rPr>
                <w:i/>
              </w:rPr>
              <w:t xml:space="preserve"> (mm)</w:t>
            </w:r>
          </w:p>
        </w:tc>
      </w:tr>
      <w:tr w:rsidR="006817A5" w:rsidRPr="00C51570" w14:paraId="17AF60E2"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49EABAB9" w14:textId="77777777" w:rsidR="00C51570" w:rsidRPr="00C51570" w:rsidRDefault="00C51570" w:rsidP="00C51570">
            <w:r w:rsidRPr="00C51570">
              <w:t> </w:t>
            </w:r>
          </w:p>
        </w:tc>
        <w:tc>
          <w:tcPr>
            <w:tcW w:w="1584" w:type="dxa"/>
            <w:tcBorders>
              <w:top w:val="nil"/>
              <w:left w:val="nil"/>
              <w:bottom w:val="nil"/>
              <w:right w:val="single" w:sz="8" w:space="0" w:color="auto"/>
            </w:tcBorders>
            <w:shd w:val="clear" w:color="auto" w:fill="auto"/>
            <w:noWrap/>
            <w:vAlign w:val="bottom"/>
            <w:hideMark/>
          </w:tcPr>
          <w:p w14:paraId="4D0A1AB5" w14:textId="77777777" w:rsidR="00C51570" w:rsidRPr="00C51570" w:rsidRDefault="00C51570" w:rsidP="00C51570">
            <w:r w:rsidRPr="00C51570">
              <w:t> </w:t>
            </w:r>
          </w:p>
        </w:tc>
      </w:tr>
      <w:tr w:rsidR="006817A5" w:rsidRPr="00C51570" w14:paraId="4F504893"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3E246A62" w14:textId="77777777" w:rsidR="00C51570" w:rsidRPr="00C51570" w:rsidRDefault="00C51570" w:rsidP="00C51570">
            <w:pPr>
              <w:rPr>
                <w:b/>
                <w:szCs w:val="24"/>
              </w:rPr>
            </w:pPr>
            <w:r w:rsidRPr="00C51570">
              <w:rPr>
                <w:b/>
                <w:szCs w:val="24"/>
              </w:rPr>
              <w:t>Mean of Means</w:t>
            </w:r>
          </w:p>
        </w:tc>
        <w:tc>
          <w:tcPr>
            <w:tcW w:w="1584" w:type="dxa"/>
            <w:tcBorders>
              <w:top w:val="nil"/>
              <w:left w:val="nil"/>
              <w:bottom w:val="nil"/>
              <w:right w:val="single" w:sz="8" w:space="0" w:color="auto"/>
            </w:tcBorders>
            <w:shd w:val="clear" w:color="auto" w:fill="auto"/>
            <w:noWrap/>
            <w:vAlign w:val="bottom"/>
            <w:hideMark/>
          </w:tcPr>
          <w:p w14:paraId="161218DB" w14:textId="56F9F245" w:rsidR="00C51570" w:rsidRPr="00C51570" w:rsidRDefault="00C51570" w:rsidP="006817A5">
            <w:pPr>
              <w:jc w:val="left"/>
              <w:rPr>
                <w:b/>
                <w:szCs w:val="24"/>
              </w:rPr>
            </w:pPr>
            <w:r w:rsidRPr="00C51570">
              <w:rPr>
                <w:b/>
                <w:szCs w:val="24"/>
              </w:rPr>
              <w:t>1.402</w:t>
            </w:r>
          </w:p>
        </w:tc>
      </w:tr>
      <w:tr w:rsidR="006817A5" w:rsidRPr="00C51570" w14:paraId="0868E5EA"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23C650DF" w14:textId="77777777" w:rsidR="00C51570" w:rsidRPr="00C51570" w:rsidRDefault="00C51570" w:rsidP="00C51570">
            <w:r w:rsidRPr="00C51570">
              <w:t>Standard Deviation</w:t>
            </w:r>
          </w:p>
        </w:tc>
        <w:tc>
          <w:tcPr>
            <w:tcW w:w="1584" w:type="dxa"/>
            <w:tcBorders>
              <w:top w:val="nil"/>
              <w:left w:val="nil"/>
              <w:bottom w:val="nil"/>
              <w:right w:val="single" w:sz="8" w:space="0" w:color="auto"/>
            </w:tcBorders>
            <w:shd w:val="clear" w:color="auto" w:fill="auto"/>
            <w:noWrap/>
            <w:vAlign w:val="bottom"/>
            <w:hideMark/>
          </w:tcPr>
          <w:p w14:paraId="0A1951EF" w14:textId="43BC06EB" w:rsidR="00C51570" w:rsidRPr="00C51570" w:rsidRDefault="00C51570" w:rsidP="006817A5">
            <w:pPr>
              <w:jc w:val="left"/>
            </w:pPr>
            <w:r w:rsidRPr="00C51570">
              <w:t>0.774</w:t>
            </w:r>
          </w:p>
        </w:tc>
      </w:tr>
      <w:tr w:rsidR="006817A5" w:rsidRPr="00C51570" w14:paraId="05E57B4A"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3B48FC4D" w14:textId="77777777" w:rsidR="00C51570" w:rsidRPr="00C51570" w:rsidRDefault="00C51570" w:rsidP="00C51570">
            <w:r w:rsidRPr="00C51570">
              <w:t>Sample Variance</w:t>
            </w:r>
          </w:p>
        </w:tc>
        <w:tc>
          <w:tcPr>
            <w:tcW w:w="1584" w:type="dxa"/>
            <w:tcBorders>
              <w:top w:val="nil"/>
              <w:left w:val="nil"/>
              <w:bottom w:val="nil"/>
              <w:right w:val="single" w:sz="8" w:space="0" w:color="auto"/>
            </w:tcBorders>
            <w:shd w:val="clear" w:color="auto" w:fill="auto"/>
            <w:noWrap/>
            <w:vAlign w:val="bottom"/>
            <w:hideMark/>
          </w:tcPr>
          <w:p w14:paraId="7A03FBF2" w14:textId="1F624428" w:rsidR="00C51570" w:rsidRPr="00C51570" w:rsidRDefault="00C51570" w:rsidP="006817A5">
            <w:pPr>
              <w:jc w:val="left"/>
            </w:pPr>
            <w:r w:rsidRPr="00C51570">
              <w:t>0.599</w:t>
            </w:r>
          </w:p>
        </w:tc>
      </w:tr>
      <w:tr w:rsidR="006817A5" w:rsidRPr="00C51570" w14:paraId="66D01149"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4FB76979" w14:textId="77777777" w:rsidR="00C51570" w:rsidRPr="00C51570" w:rsidRDefault="00C51570" w:rsidP="00C51570">
            <w:r w:rsidRPr="00C51570">
              <w:t>Kurtosis</w:t>
            </w:r>
          </w:p>
        </w:tc>
        <w:tc>
          <w:tcPr>
            <w:tcW w:w="1584" w:type="dxa"/>
            <w:tcBorders>
              <w:top w:val="nil"/>
              <w:left w:val="nil"/>
              <w:bottom w:val="nil"/>
              <w:right w:val="single" w:sz="8" w:space="0" w:color="auto"/>
            </w:tcBorders>
            <w:shd w:val="clear" w:color="auto" w:fill="auto"/>
            <w:noWrap/>
            <w:vAlign w:val="bottom"/>
            <w:hideMark/>
          </w:tcPr>
          <w:p w14:paraId="4A562B83" w14:textId="2814590F" w:rsidR="00C51570" w:rsidRPr="00C51570" w:rsidRDefault="00C51570" w:rsidP="006817A5">
            <w:pPr>
              <w:jc w:val="left"/>
            </w:pPr>
            <w:r w:rsidRPr="00C51570">
              <w:t>3.80</w:t>
            </w:r>
            <w:r w:rsidR="006817A5">
              <w:t>2</w:t>
            </w:r>
          </w:p>
        </w:tc>
      </w:tr>
      <w:tr w:rsidR="006817A5" w:rsidRPr="00C51570" w14:paraId="4B2F7703"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57340F69" w14:textId="77777777" w:rsidR="00C51570" w:rsidRPr="00C51570" w:rsidRDefault="00C51570" w:rsidP="00C51570">
            <w:r w:rsidRPr="00C51570">
              <w:t>Skewness</w:t>
            </w:r>
          </w:p>
        </w:tc>
        <w:tc>
          <w:tcPr>
            <w:tcW w:w="1584" w:type="dxa"/>
            <w:tcBorders>
              <w:top w:val="nil"/>
              <w:left w:val="nil"/>
              <w:bottom w:val="nil"/>
              <w:right w:val="single" w:sz="8" w:space="0" w:color="auto"/>
            </w:tcBorders>
            <w:shd w:val="clear" w:color="auto" w:fill="auto"/>
            <w:noWrap/>
            <w:vAlign w:val="bottom"/>
            <w:hideMark/>
          </w:tcPr>
          <w:p w14:paraId="03400C96" w14:textId="2FA9550A" w:rsidR="00C51570" w:rsidRPr="00C51570" w:rsidRDefault="00C51570" w:rsidP="006817A5">
            <w:pPr>
              <w:jc w:val="left"/>
            </w:pPr>
            <w:r w:rsidRPr="00C51570">
              <w:t>1.642</w:t>
            </w:r>
          </w:p>
        </w:tc>
      </w:tr>
      <w:tr w:rsidR="006817A5" w:rsidRPr="00C51570" w14:paraId="0A53E285"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76F5817C" w14:textId="77777777" w:rsidR="00C51570" w:rsidRPr="00C51570" w:rsidRDefault="00C51570" w:rsidP="00C51570">
            <w:r w:rsidRPr="00C51570">
              <w:t>Range</w:t>
            </w:r>
          </w:p>
        </w:tc>
        <w:tc>
          <w:tcPr>
            <w:tcW w:w="1584" w:type="dxa"/>
            <w:tcBorders>
              <w:top w:val="nil"/>
              <w:left w:val="nil"/>
              <w:bottom w:val="nil"/>
              <w:right w:val="single" w:sz="8" w:space="0" w:color="auto"/>
            </w:tcBorders>
            <w:shd w:val="clear" w:color="auto" w:fill="auto"/>
            <w:noWrap/>
            <w:vAlign w:val="bottom"/>
            <w:hideMark/>
          </w:tcPr>
          <w:p w14:paraId="43756942" w14:textId="68CD61D2" w:rsidR="00C51570" w:rsidRPr="00C51570" w:rsidRDefault="00C51570" w:rsidP="006817A5">
            <w:pPr>
              <w:jc w:val="left"/>
            </w:pPr>
            <w:r w:rsidRPr="00C51570">
              <w:t>3.32</w:t>
            </w:r>
            <w:r w:rsidR="006817A5">
              <w:t>5</w:t>
            </w:r>
          </w:p>
        </w:tc>
      </w:tr>
      <w:tr w:rsidR="006817A5" w:rsidRPr="00C51570" w14:paraId="4415B0DF"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4F25BE1D" w14:textId="77777777" w:rsidR="00C51570" w:rsidRPr="00C51570" w:rsidRDefault="00C51570" w:rsidP="00C51570">
            <w:r w:rsidRPr="00C51570">
              <w:t>Minimum</w:t>
            </w:r>
          </w:p>
        </w:tc>
        <w:tc>
          <w:tcPr>
            <w:tcW w:w="1584" w:type="dxa"/>
            <w:tcBorders>
              <w:top w:val="nil"/>
              <w:left w:val="nil"/>
              <w:bottom w:val="nil"/>
              <w:right w:val="single" w:sz="8" w:space="0" w:color="auto"/>
            </w:tcBorders>
            <w:shd w:val="clear" w:color="auto" w:fill="auto"/>
            <w:noWrap/>
            <w:vAlign w:val="bottom"/>
            <w:hideMark/>
          </w:tcPr>
          <w:p w14:paraId="75FB4868" w14:textId="2A2E9EB7" w:rsidR="00C51570" w:rsidRPr="00C51570" w:rsidRDefault="00C51570" w:rsidP="006817A5">
            <w:pPr>
              <w:jc w:val="left"/>
            </w:pPr>
            <w:r w:rsidRPr="00C51570">
              <w:t>0.449</w:t>
            </w:r>
          </w:p>
        </w:tc>
      </w:tr>
      <w:tr w:rsidR="006817A5" w:rsidRPr="00C51570" w14:paraId="4C8FFE0A" w14:textId="77777777" w:rsidTr="006817A5">
        <w:trPr>
          <w:trHeight w:val="20"/>
          <w:jc w:val="center"/>
        </w:trPr>
        <w:tc>
          <w:tcPr>
            <w:tcW w:w="2736" w:type="dxa"/>
            <w:tcBorders>
              <w:top w:val="nil"/>
              <w:left w:val="single" w:sz="8" w:space="0" w:color="auto"/>
              <w:bottom w:val="nil"/>
              <w:right w:val="nil"/>
            </w:tcBorders>
            <w:shd w:val="clear" w:color="auto" w:fill="auto"/>
            <w:noWrap/>
            <w:vAlign w:val="bottom"/>
            <w:hideMark/>
          </w:tcPr>
          <w:p w14:paraId="0F2F34DB" w14:textId="77777777" w:rsidR="00C51570" w:rsidRPr="00C51570" w:rsidRDefault="00C51570" w:rsidP="00C51570">
            <w:r w:rsidRPr="00C51570">
              <w:t>Maximum</w:t>
            </w:r>
          </w:p>
        </w:tc>
        <w:tc>
          <w:tcPr>
            <w:tcW w:w="1584" w:type="dxa"/>
            <w:tcBorders>
              <w:top w:val="nil"/>
              <w:left w:val="nil"/>
              <w:bottom w:val="nil"/>
              <w:right w:val="single" w:sz="8" w:space="0" w:color="auto"/>
            </w:tcBorders>
            <w:shd w:val="clear" w:color="auto" w:fill="auto"/>
            <w:noWrap/>
            <w:vAlign w:val="bottom"/>
            <w:hideMark/>
          </w:tcPr>
          <w:p w14:paraId="210B60DF" w14:textId="5BE3540A" w:rsidR="00C51570" w:rsidRPr="00C51570" w:rsidRDefault="00C51570" w:rsidP="006817A5">
            <w:pPr>
              <w:jc w:val="left"/>
            </w:pPr>
            <w:r w:rsidRPr="00C51570">
              <w:t>3.77</w:t>
            </w:r>
            <w:r w:rsidR="006817A5">
              <w:t>4</w:t>
            </w:r>
          </w:p>
        </w:tc>
      </w:tr>
      <w:tr w:rsidR="006817A5" w:rsidRPr="00C51570" w14:paraId="5D0BFAD3" w14:textId="77777777" w:rsidTr="006817A5">
        <w:trPr>
          <w:trHeight w:val="20"/>
          <w:jc w:val="center"/>
        </w:trPr>
        <w:tc>
          <w:tcPr>
            <w:tcW w:w="2736" w:type="dxa"/>
            <w:tcBorders>
              <w:top w:val="nil"/>
              <w:left w:val="single" w:sz="8" w:space="0" w:color="auto"/>
              <w:bottom w:val="single" w:sz="8" w:space="0" w:color="auto"/>
              <w:right w:val="nil"/>
            </w:tcBorders>
            <w:shd w:val="clear" w:color="auto" w:fill="auto"/>
            <w:noWrap/>
            <w:vAlign w:val="bottom"/>
            <w:hideMark/>
          </w:tcPr>
          <w:p w14:paraId="4B1193DC" w14:textId="77777777" w:rsidR="00C51570" w:rsidRPr="00C51570" w:rsidRDefault="00C51570" w:rsidP="00C51570">
            <w:r w:rsidRPr="00C51570">
              <w:t>Count</w:t>
            </w:r>
          </w:p>
        </w:tc>
        <w:tc>
          <w:tcPr>
            <w:tcW w:w="1584" w:type="dxa"/>
            <w:tcBorders>
              <w:top w:val="nil"/>
              <w:left w:val="nil"/>
              <w:bottom w:val="single" w:sz="8" w:space="0" w:color="auto"/>
              <w:right w:val="single" w:sz="8" w:space="0" w:color="auto"/>
            </w:tcBorders>
            <w:shd w:val="clear" w:color="auto" w:fill="auto"/>
            <w:noWrap/>
            <w:vAlign w:val="bottom"/>
            <w:hideMark/>
          </w:tcPr>
          <w:p w14:paraId="7C622AAC" w14:textId="77777777" w:rsidR="00C51570" w:rsidRPr="00C51570" w:rsidRDefault="00C51570" w:rsidP="006817A5">
            <w:pPr>
              <w:keepNext/>
              <w:jc w:val="left"/>
            </w:pPr>
            <w:r w:rsidRPr="00C51570">
              <w:t>20</w:t>
            </w:r>
          </w:p>
        </w:tc>
      </w:tr>
    </w:tbl>
    <w:p w14:paraId="2103C555" w14:textId="509D964F" w:rsidR="00C51570" w:rsidRPr="006817A5" w:rsidRDefault="006817A5" w:rsidP="006817A5">
      <w:pPr>
        <w:pStyle w:val="Caption"/>
        <w:jc w:val="center"/>
        <w:rPr>
          <w:color w:val="auto"/>
        </w:rPr>
      </w:pPr>
      <w:r w:rsidRPr="006817A5">
        <w:rPr>
          <w:color w:val="auto"/>
        </w:rPr>
        <w:t xml:space="preserve">Figure </w:t>
      </w:r>
      <w:r w:rsidRPr="006817A5">
        <w:rPr>
          <w:color w:val="auto"/>
        </w:rPr>
        <w:fldChar w:fldCharType="begin"/>
      </w:r>
      <w:r w:rsidRPr="006817A5">
        <w:rPr>
          <w:color w:val="auto"/>
        </w:rPr>
        <w:instrText xml:space="preserve"> SEQ Figure \* ARABIC </w:instrText>
      </w:r>
      <w:r w:rsidRPr="006817A5">
        <w:rPr>
          <w:color w:val="auto"/>
        </w:rPr>
        <w:fldChar w:fldCharType="separate"/>
      </w:r>
      <w:r w:rsidRPr="006817A5">
        <w:rPr>
          <w:noProof/>
          <w:color w:val="auto"/>
        </w:rPr>
        <w:t>4</w:t>
      </w:r>
      <w:r w:rsidRPr="006817A5">
        <w:rPr>
          <w:color w:val="auto"/>
        </w:rPr>
        <w:fldChar w:fldCharType="end"/>
      </w:r>
      <w:r w:rsidRPr="006817A5">
        <w:rPr>
          <w:color w:val="auto"/>
        </w:rPr>
        <w:t>: Reported Sys</w:t>
      </w:r>
      <w:r>
        <w:rPr>
          <w:color w:val="auto"/>
        </w:rPr>
        <w:t>tem Error from 20 samples.</w:t>
      </w:r>
    </w:p>
    <w:p w14:paraId="698AFB87" w14:textId="06AB0A70" w:rsidR="006817A5" w:rsidRDefault="006817A5" w:rsidP="006817A5">
      <w:pPr>
        <w:pStyle w:val="Heading2"/>
      </w:pPr>
      <w:r>
        <w:t>3</w:t>
      </w:r>
      <w:r w:rsidRPr="0074701E">
        <w:t xml:space="preserve">.1 </w:t>
      </w:r>
      <w:r>
        <w:t>Motion Tracking</w:t>
      </w:r>
    </w:p>
    <w:p w14:paraId="5CB42124" w14:textId="2A33BAB9" w:rsidR="00C67237" w:rsidRDefault="006817A5" w:rsidP="0099401F">
      <w:r>
        <w:tab/>
        <w:t>Furthermore, we designed and 3D printed a few arbitrary tracks to place on our breadboard</w:t>
      </w:r>
      <w:r w:rsidR="0099401F">
        <w:t>…</w:t>
      </w:r>
    </w:p>
    <w:p w14:paraId="28EAC74C" w14:textId="51EC762A" w:rsidR="0099401F" w:rsidRDefault="0099401F" w:rsidP="0099401F"/>
    <w:p w14:paraId="777E1500" w14:textId="6E52ADD5" w:rsidR="0099401F" w:rsidRDefault="0099401F" w:rsidP="0099401F">
      <w:pPr>
        <w:jc w:val="center"/>
        <w:rPr>
          <w:b/>
          <w:color w:val="FF0000"/>
        </w:rPr>
      </w:pPr>
      <w:r>
        <w:rPr>
          <w:b/>
          <w:color w:val="FF0000"/>
        </w:rPr>
        <w:t>[FLUVIO CONTINUES</w:t>
      </w:r>
      <w:r w:rsidRPr="0099401F">
        <w:rPr>
          <w:b/>
          <w:color w:val="FF0000"/>
        </w:rPr>
        <w:t xml:space="preserve"> HERE]</w:t>
      </w:r>
    </w:p>
    <w:p w14:paraId="6066A426" w14:textId="7674E4EF" w:rsidR="00C67237" w:rsidRDefault="008D1714" w:rsidP="008D1714">
      <w:pPr>
        <w:jc w:val="center"/>
        <w:rPr>
          <w:b/>
          <w:color w:val="FF0000"/>
        </w:rPr>
      </w:pPr>
      <w:r>
        <w:rPr>
          <w:b/>
          <w:color w:val="FF0000"/>
        </w:rPr>
        <w:t>[MENTION TRIAL TIMES AS COROLLARY TO THROUGHPUT RATE]</w:t>
      </w:r>
    </w:p>
    <w:p w14:paraId="7D7FA6E5" w14:textId="2532ABFC" w:rsidR="00AC3266" w:rsidRDefault="00AC3266" w:rsidP="008D1714">
      <w:pPr>
        <w:jc w:val="center"/>
        <w:rPr>
          <w:b/>
          <w:color w:val="FF0000"/>
        </w:rPr>
      </w:pPr>
    </w:p>
    <w:p w14:paraId="23FCA1B7" w14:textId="144090A7" w:rsidR="00AC3266" w:rsidRPr="00C67237" w:rsidRDefault="00AC3266" w:rsidP="008D1714">
      <w:pPr>
        <w:jc w:val="center"/>
      </w:pPr>
      <w:r>
        <w:rPr>
          <w:b/>
          <w:color w:val="FF0000"/>
        </w:rPr>
        <w:t>[ALSO, IT MAY ALREADY BE TOO LONG; WE’LL HAVE TO TALK ABOUT CONDENSING THE PAPER]</w:t>
      </w:r>
    </w:p>
    <w:p w14:paraId="35A16A25" w14:textId="07E530CA" w:rsidR="00CA03FD" w:rsidRDefault="00CA03FD" w:rsidP="00CC504C">
      <w:pPr>
        <w:pStyle w:val="NoSpacing"/>
      </w:pPr>
      <w:r>
        <w:t>The results are;</w:t>
      </w:r>
    </w:p>
    <w:p w14:paraId="0C71E184" w14:textId="21426B2E" w:rsidR="00CA03FD" w:rsidRPr="008D1714" w:rsidRDefault="00CA03FD" w:rsidP="00CC504C">
      <w:pPr>
        <w:pStyle w:val="NoSpacing"/>
        <w:numPr>
          <w:ilvl w:val="0"/>
          <w:numId w:val="13"/>
        </w:numPr>
        <w:rPr>
          <w:strike/>
        </w:rPr>
      </w:pPr>
      <w:r w:rsidRPr="008D1714">
        <w:rPr>
          <w:strike/>
        </w:rPr>
        <w:t>Sensor array for real-time, non-contacting tracking of an object along a plane</w:t>
      </w:r>
    </w:p>
    <w:p w14:paraId="0C16856D" w14:textId="1B215511" w:rsidR="00CA03FD" w:rsidRDefault="00CA03FD" w:rsidP="00CC504C">
      <w:pPr>
        <w:pStyle w:val="NoSpacing"/>
        <w:numPr>
          <w:ilvl w:val="0"/>
          <w:numId w:val="13"/>
        </w:numPr>
      </w:pPr>
      <w:r>
        <w:t>An robust a</w:t>
      </w:r>
      <w:r w:rsidR="008D1714">
        <w:t>lgorithm for the real-time, no</w:t>
      </w:r>
      <w:r>
        <w:t>-contacting tracking of an object in space (3)</w:t>
      </w:r>
    </w:p>
    <w:p w14:paraId="1E8928CA" w14:textId="77777777" w:rsidR="00CA03FD" w:rsidRDefault="00CA03FD" w:rsidP="00CC504C">
      <w:pPr>
        <w:pStyle w:val="NoSpacing"/>
      </w:pPr>
    </w:p>
    <w:p w14:paraId="7C3534AA" w14:textId="20324948" w:rsidR="00CA03FD" w:rsidRDefault="00CA03FD" w:rsidP="00CC504C">
      <w:pPr>
        <w:pStyle w:val="NoSpacing"/>
      </w:pPr>
      <w:r>
        <w:t>The robustness of our sensor arrays (devices) and analysis software was evaluated in terms of;</w:t>
      </w:r>
    </w:p>
    <w:p w14:paraId="72432DE7" w14:textId="77777777" w:rsidR="000B34B3" w:rsidRPr="000B34B3" w:rsidRDefault="000B34B3" w:rsidP="00CC504C">
      <w:pPr>
        <w:pStyle w:val="NoSpacing"/>
        <w:numPr>
          <w:ilvl w:val="0"/>
          <w:numId w:val="4"/>
        </w:numPr>
      </w:pPr>
      <w:r>
        <w:t>Examples of data plot</w:t>
      </w:r>
    </w:p>
    <w:p w14:paraId="1644F088" w14:textId="77777777" w:rsidR="000B34B3" w:rsidRPr="000B34B3" w:rsidRDefault="000B34B3" w:rsidP="00CC504C">
      <w:pPr>
        <w:pStyle w:val="NoSpacing"/>
        <w:numPr>
          <w:ilvl w:val="0"/>
          <w:numId w:val="4"/>
        </w:numPr>
      </w:pPr>
      <w:r>
        <w:t>Speed of the data</w:t>
      </w:r>
    </w:p>
    <w:p w14:paraId="6DCC3D63" w14:textId="77777777" w:rsidR="006D4F0E" w:rsidRPr="008D1714" w:rsidRDefault="000B34B3" w:rsidP="00CC504C">
      <w:pPr>
        <w:pStyle w:val="NoSpacing"/>
        <w:numPr>
          <w:ilvl w:val="0"/>
          <w:numId w:val="4"/>
        </w:numPr>
        <w:rPr>
          <w:strike/>
        </w:rPr>
      </w:pPr>
      <w:r w:rsidRPr="008D1714">
        <w:rPr>
          <w:strike/>
        </w:rPr>
        <w:t>Accuracy and precision</w:t>
      </w:r>
    </w:p>
    <w:p w14:paraId="152E1F68" w14:textId="77777777" w:rsidR="006D4F0E" w:rsidRDefault="006D4F0E" w:rsidP="00CC504C">
      <w:pPr>
        <w:pStyle w:val="NoSpacing"/>
      </w:pPr>
    </w:p>
    <w:p w14:paraId="25778F7B" w14:textId="77777777" w:rsidR="00CF3730" w:rsidRPr="00425F8F" w:rsidRDefault="006D4F0E" w:rsidP="00CC504C">
      <w:pPr>
        <w:pStyle w:val="NoSpacing"/>
      </w:pPr>
      <w:r>
        <w:tab/>
      </w:r>
    </w:p>
    <w:p w14:paraId="76C82C16" w14:textId="18764166" w:rsidR="00CF3730" w:rsidRDefault="00CF3730" w:rsidP="00CC504C">
      <w:pPr>
        <w:pStyle w:val="Heading1"/>
      </w:pPr>
      <w:r>
        <w:t xml:space="preserve">4 </w:t>
      </w:r>
      <w:commentRangeStart w:id="34"/>
      <w:r>
        <w:t>Interpretation</w:t>
      </w:r>
      <w:commentRangeEnd w:id="34"/>
      <w:r w:rsidR="00014A2E">
        <w:rPr>
          <w:rStyle w:val="CommentReference"/>
          <w:rFonts w:ascii="Calibri" w:eastAsia="MS Mincho" w:hAnsi="Calibri"/>
          <w:b w:val="0"/>
          <w:bCs w:val="0"/>
          <w:kern w:val="0"/>
        </w:rPr>
        <w:commentReference w:id="34"/>
      </w:r>
      <w:r w:rsidR="0099401F">
        <w:t xml:space="preserve"> and Future Work</w:t>
      </w:r>
    </w:p>
    <w:p w14:paraId="3A579D24" w14:textId="4E343449" w:rsidR="0099401F" w:rsidRDefault="0099401F" w:rsidP="0099401F"/>
    <w:p w14:paraId="393E2408" w14:textId="091DAA76" w:rsidR="0099401F" w:rsidRPr="009079DD" w:rsidRDefault="008D1714" w:rsidP="0099401F">
      <w:pPr>
        <w:pStyle w:val="NoSpacing"/>
        <w:rPr>
          <w:b/>
          <w:i/>
          <w:color w:val="FF0000"/>
        </w:rPr>
      </w:pPr>
      <w:r>
        <w:tab/>
      </w:r>
      <w:r w:rsidR="004451CD" w:rsidRPr="004451CD">
        <w:rPr>
          <w:b/>
          <w:i/>
          <w:color w:val="FF0000"/>
        </w:rPr>
        <w:t xml:space="preserve">We encounter many limitations in </w:t>
      </w:r>
      <w:r w:rsidR="009079DD">
        <w:rPr>
          <w:b/>
          <w:i/>
          <w:color w:val="FF0000"/>
        </w:rPr>
        <w:t>the present form of the system, indirectly related</w:t>
      </w:r>
      <w:r w:rsidR="004451CD" w:rsidRPr="004451CD">
        <w:rPr>
          <w:b/>
          <w:i/>
          <w:color w:val="FF0000"/>
        </w:rPr>
        <w:t xml:space="preserve"> to the</w:t>
      </w:r>
      <w:r w:rsidR="009079DD">
        <w:rPr>
          <w:b/>
          <w:i/>
          <w:color w:val="FF0000"/>
        </w:rPr>
        <w:t xml:space="preserve"> demonstrated principle</w:t>
      </w:r>
      <w:r w:rsidR="004451CD" w:rsidRPr="004451CD">
        <w:rPr>
          <w:b/>
          <w:i/>
          <w:color w:val="FF0000"/>
        </w:rPr>
        <w:t>, such as s</w:t>
      </w:r>
      <w:r w:rsidR="009079DD">
        <w:rPr>
          <w:b/>
          <w:i/>
          <w:color w:val="FF0000"/>
        </w:rPr>
        <w:t>ensor readings’ drift affecting</w:t>
      </w:r>
      <w:r w:rsidR="004451CD" w:rsidRPr="004451CD">
        <w:rPr>
          <w:b/>
          <w:i/>
          <w:color w:val="FF0000"/>
        </w:rPr>
        <w:t xml:space="preserve"> the distance error, limited software stability driving throughpu</w:t>
      </w:r>
      <w:r w:rsidR="009079DD">
        <w:rPr>
          <w:b/>
          <w:i/>
          <w:color w:val="FF0000"/>
        </w:rPr>
        <w:t xml:space="preserve">t inefficiency, a lack of a virtual 3D visualization of the output for ease of use, etc. </w:t>
      </w:r>
      <w:r w:rsidR="009079DD">
        <w:t>Hence, f</w:t>
      </w:r>
      <w:r w:rsidR="0099401F">
        <w:t>urther optimization is required, especially and including, a more robust mitigation of ambient fields and the throughput rate (which is heavily dependent on computation time).</w:t>
      </w:r>
      <w:r>
        <w:t xml:space="preserve"> Finally, a thorough characterization of the system’s performance in 3D space, especially at random orientations of the magnet, must still be done.</w:t>
      </w:r>
      <w:r w:rsidR="00AC3266">
        <w:t xml:space="preserve"> </w:t>
      </w:r>
    </w:p>
    <w:p w14:paraId="70760C60" w14:textId="74FE2DBB" w:rsidR="00892C47" w:rsidRDefault="008D1714" w:rsidP="004451CD">
      <w:pPr>
        <w:pStyle w:val="NoSpacing"/>
      </w:pPr>
      <w:r>
        <w:lastRenderedPageBreak/>
        <w:tab/>
        <w:t>Moving forward</w:t>
      </w:r>
      <w:r w:rsidR="00AC3266">
        <w:t xml:space="preserve"> beyond these present preoccupations</w:t>
      </w:r>
      <w:r>
        <w:t xml:space="preserve">, </w:t>
      </w:r>
      <w:r w:rsidR="009079DD">
        <w:t xml:space="preserve">with </w:t>
      </w:r>
      <w:r w:rsidR="00AC3266">
        <w:t xml:space="preserve">our </w:t>
      </w:r>
      <w:r w:rsidR="009079DD">
        <w:t xml:space="preserve">medical applications in mind, </w:t>
      </w:r>
      <w:r>
        <w:t>we inte</w:t>
      </w:r>
      <w:r w:rsidR="00AC3266">
        <w:t>nd to improve upon the system</w:t>
      </w:r>
      <w:r>
        <w:t xml:space="preserve">, by optimizing the execution of LMA with better initial guesses and smoother </w:t>
      </w:r>
      <w:r w:rsidR="009079DD">
        <w:t>data inputs; enable the approximation</w:t>
      </w:r>
      <w:r>
        <w:t xml:space="preserve"> of a magnet’s orientation, by tracking the path of the magnet</w:t>
      </w:r>
      <w:r w:rsidR="004451CD">
        <w:t xml:space="preserve"> and the sensor array’s magnetic field vector components</w:t>
      </w:r>
      <w:r w:rsidR="007F66E2">
        <w:t xml:space="preserve"> across time</w:t>
      </w:r>
      <w:r w:rsidR="004451CD">
        <w:t>;</w:t>
      </w:r>
      <w:r>
        <w:t xml:space="preserve"> increase the measurement accuracy,</w:t>
      </w:r>
      <w:r w:rsidR="004451CD">
        <w:t xml:space="preserve"> by refining approximations of K;</w:t>
      </w:r>
      <w:r>
        <w:t xml:space="preserve"> miniaturi</w:t>
      </w:r>
      <w:r w:rsidR="009079DD">
        <w:t>zing</w:t>
      </w:r>
      <w:r>
        <w:t xml:space="preserve"> the device</w:t>
      </w:r>
      <w:r w:rsidR="004451CD">
        <w:t xml:space="preserve"> to a more convenient form;</w:t>
      </w:r>
      <w:r w:rsidR="009079DD">
        <w:t xml:space="preserve"> and moving</w:t>
      </w:r>
      <w:r>
        <w:t xml:space="preserve"> to more complex </w:t>
      </w:r>
      <w:r w:rsidR="004451CD">
        <w:t xml:space="preserve">multi-pole </w:t>
      </w:r>
      <w:r>
        <w:t>objects</w:t>
      </w:r>
      <w:r w:rsidR="004451CD">
        <w:t>, such as combinations of magnets</w:t>
      </w:r>
      <w:r w:rsidR="009079DD">
        <w:t>; and building a 3D visualization of system output in real-time.</w:t>
      </w:r>
      <w:r>
        <w:t xml:space="preserve"> </w:t>
      </w:r>
    </w:p>
    <w:p w14:paraId="33F10469" w14:textId="2BA28F3A" w:rsidR="00960F2B" w:rsidRDefault="00CF3730" w:rsidP="00CC504C">
      <w:pPr>
        <w:pStyle w:val="Heading1"/>
      </w:pPr>
      <w:r>
        <w:t>References</w:t>
      </w:r>
    </w:p>
    <w:p w14:paraId="361B0910" w14:textId="224ADF11" w:rsidR="004860DD" w:rsidRDefault="00960F2B" w:rsidP="00CC504C">
      <w:pPr>
        <w:pStyle w:val="NoSpacing"/>
      </w:pPr>
      <w:r w:rsidRPr="00960F2B">
        <w:t>[1] Han, X., Seki, H., Kamiya, Y., and Hikizu, M. “Wearable handwriting input device using magnetic field Geomagnetism cancell</w:t>
      </w:r>
      <w:r w:rsidR="00267155">
        <w:t>ation in position calculation.”</w:t>
      </w:r>
      <w:r w:rsidR="00267155">
        <w:rPr>
          <w:i/>
        </w:rPr>
        <w:t xml:space="preserve"> </w:t>
      </w:r>
      <w:r w:rsidRPr="00960F2B">
        <w:rPr>
          <w:i/>
        </w:rPr>
        <w:t>Precision Engineering</w:t>
      </w:r>
      <w:r w:rsidRPr="00960F2B">
        <w:t xml:space="preserve"> Vol. 33 Issue 1 (2009), pp: 37-43.</w:t>
      </w:r>
      <w:r w:rsidR="00267155">
        <w:t xml:space="preserve"> </w:t>
      </w:r>
      <w:r w:rsidRPr="00960F2B">
        <w:t>DOI 10.1016/j.precisioneng.2008.03.008.</w:t>
      </w:r>
    </w:p>
    <w:p w14:paraId="00F55E33" w14:textId="1B1BEA28" w:rsidR="00960F2B" w:rsidRPr="00960F2B" w:rsidRDefault="00960F2B" w:rsidP="00CC504C">
      <w:pPr>
        <w:pStyle w:val="NoSpacing"/>
      </w:pPr>
    </w:p>
    <w:p w14:paraId="31999BE0" w14:textId="6D125A90" w:rsidR="00960F2B" w:rsidRDefault="00960F2B" w:rsidP="00CC504C">
      <w:r>
        <w:t xml:space="preserve">[2] </w:t>
      </w:r>
      <w:r w:rsidRPr="00960F2B">
        <w:t xml:space="preserve">Han, X., Seki, H., Kamiya, Y., and Hikizu, M. “Wearable handwriting input device using magnetic field 2nd report: Influence of misalignment of magnet and writing plane.” </w:t>
      </w:r>
      <w:r w:rsidRPr="00960F2B">
        <w:rPr>
          <w:i/>
        </w:rPr>
        <w:t>Precision Engineering</w:t>
      </w:r>
      <w:r w:rsidRPr="00960F2B">
        <w:t xml:space="preserve"> V</w:t>
      </w:r>
      <w:r>
        <w:t>ol. 34 Issue 3 (2010), pp: 425-430</w:t>
      </w:r>
      <w:r w:rsidRPr="00960F2B">
        <w:t xml:space="preserve">. </w:t>
      </w:r>
      <w:r w:rsidR="00267155">
        <w:t xml:space="preserve"> </w:t>
      </w:r>
      <w:r w:rsidRPr="00960F2B">
        <w:t>DOI 10.1016/j.precisioneng.2009.12.005</w:t>
      </w:r>
    </w:p>
    <w:p w14:paraId="7429391A" w14:textId="77777777" w:rsidR="00442779" w:rsidRDefault="00442779" w:rsidP="00CC504C"/>
    <w:p w14:paraId="12D07390" w14:textId="6C807EC6" w:rsidR="00960F2B" w:rsidRDefault="00960F2B" w:rsidP="00CC504C">
      <w:r>
        <w:t xml:space="preserve">[3] </w:t>
      </w:r>
      <w:proofErr w:type="spellStart"/>
      <w:r>
        <w:t>Raab</w:t>
      </w:r>
      <w:proofErr w:type="spellEnd"/>
      <w:r>
        <w:t>, F., Blood, E., Steiner, T., and Jones, H.</w:t>
      </w:r>
      <w:r w:rsidRPr="00960F2B">
        <w:t xml:space="preserve"> “</w:t>
      </w:r>
      <w:r>
        <w:t>Magnetic Position and Orientation Tracking System”</w:t>
      </w:r>
      <w:r w:rsidRPr="00960F2B">
        <w:t xml:space="preserve"> </w:t>
      </w:r>
      <w:r>
        <w:rPr>
          <w:i/>
        </w:rPr>
        <w:t>IEEE Transactions on Aerospace and Electronic Systems</w:t>
      </w:r>
      <w:r w:rsidRPr="00960F2B">
        <w:t xml:space="preserve"> V</w:t>
      </w:r>
      <w:r>
        <w:t>ol. AES-15 No. 5 (1979), pp: 709-718</w:t>
      </w:r>
    </w:p>
    <w:p w14:paraId="188C542A" w14:textId="77777777" w:rsidR="00442779" w:rsidRDefault="00442779" w:rsidP="00CC504C"/>
    <w:p w14:paraId="113C9AF9" w14:textId="5A8587D4" w:rsidR="003C254E" w:rsidRDefault="003C254E" w:rsidP="00CC504C">
      <w:r>
        <w:t xml:space="preserve">[4] </w:t>
      </w:r>
      <w:proofErr w:type="spellStart"/>
      <w:r>
        <w:t>Moeslund</w:t>
      </w:r>
      <w:proofErr w:type="spellEnd"/>
      <w:r>
        <w:t xml:space="preserve">, T., and Granum, E. </w:t>
      </w:r>
      <w:r w:rsidRPr="003C254E">
        <w:t>“A Survey of Computer Vision-Based Human Motion Captur</w:t>
      </w:r>
      <w:r>
        <w:t>e</w:t>
      </w:r>
      <w:r w:rsidRPr="003C254E">
        <w:t>.”</w:t>
      </w:r>
      <w:r>
        <w:t xml:space="preserve"> </w:t>
      </w:r>
      <w:r>
        <w:rPr>
          <w:i/>
        </w:rPr>
        <w:t xml:space="preserve">Computer Vision and Image Understanding </w:t>
      </w:r>
      <w:r>
        <w:t xml:space="preserve">Vol. 81, Issue 3 (2001), pp: 231-268. DOI </w:t>
      </w:r>
      <w:r w:rsidRPr="003C254E">
        <w:t>10.1006/cviu.2000.0897</w:t>
      </w:r>
    </w:p>
    <w:p w14:paraId="4FB8AF2D" w14:textId="77777777" w:rsidR="00442779" w:rsidRPr="003C254E" w:rsidRDefault="00442779" w:rsidP="00CC504C"/>
    <w:p w14:paraId="7B91C926" w14:textId="6465D999" w:rsidR="00267155" w:rsidRDefault="003C254E" w:rsidP="00CC504C">
      <w:pPr>
        <w:rPr>
          <w:color w:val="000000"/>
          <w:shd w:val="clear" w:color="auto" w:fill="FFFFFF"/>
        </w:rPr>
      </w:pPr>
      <w:r>
        <w:t>[5</w:t>
      </w:r>
      <w:r w:rsidR="00960F2B" w:rsidRPr="00267155">
        <w:t xml:space="preserve">] </w:t>
      </w:r>
      <w:r w:rsidR="00267155" w:rsidRPr="00267155">
        <w:t xml:space="preserve">Chen, K., Lyons, K., White, S., </w:t>
      </w:r>
      <w:r w:rsidR="00592B60">
        <w:t xml:space="preserve">and </w:t>
      </w:r>
      <w:r w:rsidR="00267155" w:rsidRPr="00267155">
        <w:t>Patel, S</w:t>
      </w:r>
      <w:r w:rsidR="00960F2B" w:rsidRPr="00267155">
        <w:t>. “</w:t>
      </w:r>
      <w:proofErr w:type="spellStart"/>
      <w:r w:rsidR="00267155" w:rsidRPr="00267155">
        <w:t>uTrack</w:t>
      </w:r>
      <w:proofErr w:type="spellEnd"/>
      <w:r w:rsidR="00267155" w:rsidRPr="00267155">
        <w:t>: 3D Input Using Two Magnetic Sensors”</w:t>
      </w:r>
      <w:r w:rsidR="00960F2B" w:rsidRPr="00267155">
        <w:t xml:space="preserve"> </w:t>
      </w:r>
      <w:r w:rsidR="00267155" w:rsidRPr="00267155">
        <w:t xml:space="preserve">In </w:t>
      </w:r>
      <w:r w:rsidR="00267155" w:rsidRPr="00267155">
        <w:rPr>
          <w:i/>
        </w:rPr>
        <w:t>Proceedings of the 26</w:t>
      </w:r>
      <w:r w:rsidR="00267155" w:rsidRPr="00267155">
        <w:rPr>
          <w:i/>
          <w:vertAlign w:val="superscript"/>
        </w:rPr>
        <w:t>th</w:t>
      </w:r>
      <w:r w:rsidR="00267155" w:rsidRPr="00267155">
        <w:rPr>
          <w:i/>
        </w:rPr>
        <w:t xml:space="preserve"> Annual ACM Symposium on User Interface Software and Technology (UIST 2013). </w:t>
      </w:r>
      <w:r w:rsidR="00267155" w:rsidRPr="00267155">
        <w:t>pp: 237-244</w:t>
      </w:r>
      <w:r w:rsidR="00960F2B" w:rsidRPr="00267155">
        <w:t>.</w:t>
      </w:r>
      <w:r w:rsidR="00267155" w:rsidRPr="00267155">
        <w:t xml:space="preserve"> St. Andrews, UK, October 8</w:t>
      </w:r>
      <w:r w:rsidR="00267155" w:rsidRPr="00267155">
        <w:rPr>
          <w:vertAlign w:val="superscript"/>
        </w:rPr>
        <w:t>th</w:t>
      </w:r>
      <w:r w:rsidR="00267155" w:rsidRPr="00267155">
        <w:t>-11</w:t>
      </w:r>
      <w:r w:rsidR="00267155" w:rsidRPr="00267155">
        <w:rPr>
          <w:vertAlign w:val="superscript"/>
        </w:rPr>
        <w:t>th</w:t>
      </w:r>
      <w:r w:rsidR="00267155" w:rsidRPr="00267155">
        <w:t xml:space="preserve">, 2013. DOI </w:t>
      </w:r>
      <w:r w:rsidR="00267155" w:rsidRPr="00267155">
        <w:rPr>
          <w:color w:val="000000"/>
          <w:shd w:val="clear" w:color="auto" w:fill="FFFFFF"/>
        </w:rPr>
        <w:t>10.1145/2501988.2502035</w:t>
      </w:r>
    </w:p>
    <w:p w14:paraId="3259A6EA" w14:textId="77777777" w:rsidR="00442779" w:rsidRDefault="00442779" w:rsidP="00CC504C">
      <w:pPr>
        <w:rPr>
          <w:color w:val="000000"/>
          <w:shd w:val="clear" w:color="auto" w:fill="FFFFFF"/>
        </w:rPr>
      </w:pPr>
    </w:p>
    <w:p w14:paraId="2CF791A0" w14:textId="34651ACD" w:rsidR="00592B60" w:rsidRDefault="003C254E" w:rsidP="00CC504C">
      <w:pPr>
        <w:rPr>
          <w:shd w:val="clear" w:color="auto" w:fill="FFFFFF"/>
        </w:rPr>
      </w:pPr>
      <w:r>
        <w:rPr>
          <w:shd w:val="clear" w:color="auto" w:fill="FFFFFF"/>
        </w:rPr>
        <w:t>[6</w:t>
      </w:r>
      <w:r w:rsidR="00592B60" w:rsidRPr="00592B60">
        <w:rPr>
          <w:shd w:val="clear" w:color="auto" w:fill="FFFFFF"/>
        </w:rPr>
        <w:t>] Chen, K., Patel, S., and Keller, S. “</w:t>
      </w:r>
      <w:proofErr w:type="spellStart"/>
      <w:r w:rsidR="00592B60" w:rsidRPr="00592B60">
        <w:rPr>
          <w:shd w:val="clear" w:color="auto" w:fill="FFFFFF"/>
        </w:rPr>
        <w:t>Finexus</w:t>
      </w:r>
      <w:proofErr w:type="spellEnd"/>
      <w:r w:rsidR="00592B60" w:rsidRPr="00592B60">
        <w:rPr>
          <w:shd w:val="clear" w:color="auto" w:fill="FFFFFF"/>
        </w:rPr>
        <w:t xml:space="preserve">: Tracking Precise Motions of Multiple Fingertips Using Magnetic Sensing” In </w:t>
      </w:r>
      <w:r w:rsidR="00592B60" w:rsidRPr="00592B60">
        <w:rPr>
          <w:i/>
          <w:shd w:val="clear" w:color="auto" w:fill="FFFFFF"/>
        </w:rPr>
        <w:t xml:space="preserve">Proceedings of the 2016 CHI Conference on Human Factors in Computing Systems (CHI 2016), ACM. </w:t>
      </w:r>
      <w:r w:rsidR="00592B60" w:rsidRPr="00592B60">
        <w:rPr>
          <w:shd w:val="clear" w:color="auto" w:fill="FFFFFF"/>
        </w:rPr>
        <w:t>pp: 1504-1514. San Jose, California, USA, May 7</w:t>
      </w:r>
      <w:r w:rsidR="00592B60" w:rsidRPr="00592B60">
        <w:rPr>
          <w:shd w:val="clear" w:color="auto" w:fill="FFFFFF"/>
          <w:vertAlign w:val="superscript"/>
        </w:rPr>
        <w:t>th</w:t>
      </w:r>
      <w:r w:rsidR="00592B60" w:rsidRPr="00592B60">
        <w:rPr>
          <w:shd w:val="clear" w:color="auto" w:fill="FFFFFF"/>
        </w:rPr>
        <w:t>-12</w:t>
      </w:r>
      <w:r w:rsidR="00592B60" w:rsidRPr="00592B60">
        <w:rPr>
          <w:shd w:val="clear" w:color="auto" w:fill="FFFFFF"/>
          <w:vertAlign w:val="superscript"/>
        </w:rPr>
        <w:t>th</w:t>
      </w:r>
      <w:r w:rsidR="00592B60" w:rsidRPr="00592B60">
        <w:rPr>
          <w:shd w:val="clear" w:color="auto" w:fill="FFFFFF"/>
        </w:rPr>
        <w:t>, 2016. DOI 10.1145/2858036.2858125</w:t>
      </w:r>
    </w:p>
    <w:p w14:paraId="25C2025E" w14:textId="77777777" w:rsidR="00442779" w:rsidRDefault="00442779" w:rsidP="00CC504C">
      <w:pPr>
        <w:rPr>
          <w:shd w:val="clear" w:color="auto" w:fill="FFFFFF"/>
        </w:rPr>
      </w:pPr>
    </w:p>
    <w:p w14:paraId="4112C52A" w14:textId="04A6C042" w:rsidR="00733BE6" w:rsidRPr="00892C47" w:rsidRDefault="003C254E" w:rsidP="00CC504C">
      <w:r>
        <w:rPr>
          <w:shd w:val="clear" w:color="auto" w:fill="FFFFFF"/>
        </w:rPr>
        <w:t>[7</w:t>
      </w:r>
      <w:r w:rsidR="00592B60">
        <w:rPr>
          <w:shd w:val="clear" w:color="auto" w:fill="FFFFFF"/>
        </w:rPr>
        <w:t xml:space="preserve">] </w:t>
      </w:r>
      <w:r w:rsidR="00977CDA">
        <w:rPr>
          <w:shd w:val="clear" w:color="auto" w:fill="FFFFFF"/>
        </w:rPr>
        <w:t xml:space="preserve">Yoon, S., </w:t>
      </w:r>
      <w:proofErr w:type="spellStart"/>
      <w:r w:rsidR="00977CDA">
        <w:rPr>
          <w:shd w:val="clear" w:color="auto" w:fill="FFFFFF"/>
        </w:rPr>
        <w:t>Huo</w:t>
      </w:r>
      <w:proofErr w:type="spellEnd"/>
      <w:r w:rsidR="00977CDA">
        <w:rPr>
          <w:shd w:val="clear" w:color="auto" w:fill="FFFFFF"/>
        </w:rPr>
        <w:t xml:space="preserve">, K., and </w:t>
      </w:r>
      <w:proofErr w:type="spellStart"/>
      <w:r w:rsidR="00977CDA">
        <w:rPr>
          <w:shd w:val="clear" w:color="auto" w:fill="FFFFFF"/>
        </w:rPr>
        <w:t>Ramani</w:t>
      </w:r>
      <w:proofErr w:type="spellEnd"/>
      <w:r w:rsidR="00977CDA">
        <w:rPr>
          <w:shd w:val="clear" w:color="auto" w:fill="FFFFFF"/>
        </w:rPr>
        <w:t>, K. “</w:t>
      </w:r>
      <w:proofErr w:type="spellStart"/>
      <w:r w:rsidR="00977CDA">
        <w:rPr>
          <w:shd w:val="clear" w:color="auto" w:fill="FFFFFF"/>
        </w:rPr>
        <w:t>TMotion</w:t>
      </w:r>
      <w:proofErr w:type="spellEnd"/>
      <w:r w:rsidR="00977CDA">
        <w:rPr>
          <w:shd w:val="clear" w:color="auto" w:fill="FFFFFF"/>
        </w:rPr>
        <w:t xml:space="preserve">: Embedded 3D Mobile Input using Magnetic Sensing Technique” In </w:t>
      </w:r>
      <w:r w:rsidR="00977CDA">
        <w:rPr>
          <w:i/>
          <w:shd w:val="clear" w:color="auto" w:fill="FFFFFF"/>
        </w:rPr>
        <w:t xml:space="preserve">Proceedings of the Tenth International Conference on Tangible, Embedded, and Embodied Interaction (TEI 2016), </w:t>
      </w:r>
      <w:r w:rsidR="00977CDA" w:rsidRPr="00977CDA">
        <w:rPr>
          <w:i/>
          <w:shd w:val="clear" w:color="auto" w:fill="FFFFFF"/>
        </w:rPr>
        <w:t xml:space="preserve">ACM. </w:t>
      </w:r>
      <w:r w:rsidR="00977CDA" w:rsidRPr="00977CDA">
        <w:rPr>
          <w:shd w:val="clear" w:color="auto" w:fill="FFFFFF"/>
        </w:rPr>
        <w:t>pp: 21-29. Eindhoven, Netherlands, February 14</w:t>
      </w:r>
      <w:r w:rsidR="00977CDA" w:rsidRPr="00977CDA">
        <w:rPr>
          <w:shd w:val="clear" w:color="auto" w:fill="FFFFFF"/>
          <w:vertAlign w:val="superscript"/>
        </w:rPr>
        <w:t>th</w:t>
      </w:r>
      <w:r w:rsidR="00977CDA" w:rsidRPr="00977CDA">
        <w:rPr>
          <w:shd w:val="clear" w:color="auto" w:fill="FFFFFF"/>
        </w:rPr>
        <w:t>-17</w:t>
      </w:r>
      <w:r w:rsidR="00977CDA" w:rsidRPr="00977CDA">
        <w:rPr>
          <w:shd w:val="clear" w:color="auto" w:fill="FFFFFF"/>
          <w:vertAlign w:val="superscript"/>
        </w:rPr>
        <w:t>th</w:t>
      </w:r>
      <w:r w:rsidR="00977CDA" w:rsidRPr="00977CDA">
        <w:rPr>
          <w:shd w:val="clear" w:color="auto" w:fill="FFFFFF"/>
        </w:rPr>
        <w:t>, 2016. DOI 10.1145/2839462.2839463</w:t>
      </w:r>
    </w:p>
    <w:p w14:paraId="367FD0F4" w14:textId="77777777" w:rsidR="00CF3730" w:rsidRPr="00AF16EC" w:rsidRDefault="00CF3730" w:rsidP="00CC504C">
      <w:pPr>
        <w:pStyle w:val="NoSpacing"/>
      </w:pPr>
    </w:p>
    <w:p w14:paraId="607FF35C" w14:textId="77777777" w:rsidR="00FD2C5F" w:rsidRPr="00CF3730" w:rsidRDefault="00FD2C5F" w:rsidP="00CC504C"/>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Odeh, Mohammad" w:date="2017-10-06T12:57:00Z" w:initials="OM">
    <w:p w14:paraId="72E0BAD5" w14:textId="77777777" w:rsidR="001B222F" w:rsidRDefault="001B222F" w:rsidP="00CC504C">
      <w:pPr>
        <w:pStyle w:val="CommentText"/>
      </w:pPr>
      <w:r>
        <w:rPr>
          <w:rStyle w:val="CommentReference"/>
        </w:rPr>
        <w:annotationRef/>
      </w:r>
      <w:r>
        <w:t>We have actually aligned the north pole with the z-axis. I will need to double check though.</w:t>
      </w:r>
    </w:p>
  </w:comment>
  <w:comment w:id="5" w:author="Odeh, Mohammad" w:date="2017-10-11T15:48:00Z" w:initials="OM">
    <w:p w14:paraId="02A23AA2" w14:textId="3E72BA0E" w:rsidR="001B222F" w:rsidRDefault="001B222F" w:rsidP="00CC504C">
      <w:pPr>
        <w:pStyle w:val="CommentText"/>
      </w:pPr>
      <w:r>
        <w:rPr>
          <w:rStyle w:val="CommentReference"/>
        </w:rPr>
        <w:annotationRef/>
      </w:r>
      <w:r>
        <w:t>Still needs to be verified – Danny</w:t>
      </w:r>
    </w:p>
  </w:comment>
  <w:comment w:id="6" w:author="PD3DLab" w:date="2017-10-30T17:35:00Z" w:initials="P">
    <w:p w14:paraId="3B3036DE" w14:textId="64942A39" w:rsidR="001B222F" w:rsidRDefault="001B222F">
      <w:pPr>
        <w:pStyle w:val="CommentText"/>
      </w:pPr>
      <w:r>
        <w:rPr>
          <w:rStyle w:val="CommentReference"/>
        </w:rPr>
        <w:annotationRef/>
      </w:r>
      <w:r>
        <w:t>Verified it. We hadn’t taken the approach directly, since we’d be working with pure norms. - Danny</w:t>
      </w:r>
    </w:p>
  </w:comment>
  <w:comment w:id="7" w:author="Odeh, Mohammad" w:date="2017-10-06T12:53:00Z" w:initials="OM">
    <w:p w14:paraId="326C74BE" w14:textId="77777777" w:rsidR="001B222F" w:rsidRDefault="001B222F" w:rsidP="00CC504C">
      <w:pPr>
        <w:pStyle w:val="CommentText"/>
      </w:pPr>
      <w:r>
        <w:rPr>
          <w:rStyle w:val="CommentReference"/>
        </w:rPr>
        <w:annotationRef/>
      </w:r>
      <w:r>
        <w:t>A vector/matrix norm is represented by:</w:t>
      </w:r>
    </w:p>
    <w:p w14:paraId="05C75E24" w14:textId="77777777" w:rsidR="001B222F" w:rsidRDefault="001B222F" w:rsidP="00CC504C">
      <w:pPr>
        <w:pStyle w:val="CommentText"/>
      </w:pPr>
      <w:r>
        <w:t>||A|</w:t>
      </w:r>
      <w:proofErr w:type="gramStart"/>
      <w:r>
        <w:t>|</w:t>
      </w:r>
      <w:r w:rsidRPr="003C1F57">
        <w:rPr>
          <w:vertAlign w:val="subscript"/>
        </w:rPr>
        <w:t>(</w:t>
      </w:r>
      <w:proofErr w:type="gramEnd"/>
      <w:r w:rsidRPr="003C1F57">
        <w:rPr>
          <w:vertAlign w:val="subscript"/>
        </w:rPr>
        <w:t>type of norm)</w:t>
      </w:r>
    </w:p>
  </w:comment>
  <w:comment w:id="8" w:author="Odeh, Mohammad" w:date="2017-10-11T17:25:00Z" w:initials="OM">
    <w:p w14:paraId="0F2EDD37" w14:textId="7D32CEAC" w:rsidR="001B222F" w:rsidRDefault="001B222F" w:rsidP="00CC504C">
      <w:pPr>
        <w:pStyle w:val="CommentText"/>
      </w:pPr>
      <w:r>
        <w:rPr>
          <w:rStyle w:val="CommentReference"/>
        </w:rPr>
        <w:annotationRef/>
      </w:r>
      <w:r>
        <w:t xml:space="preserve"> The double straight brackets indicates magnitude (L1 norm) of a vector; but, in some textbooks a single straight bracket means the same thing. It doesn’t ultimately matter what we pick. We should be consistent with our notation.</w:t>
      </w:r>
    </w:p>
    <w:p w14:paraId="212F8490" w14:textId="6C4579A9" w:rsidR="001B222F" w:rsidRDefault="001B222F" w:rsidP="00CC504C">
      <w:pPr>
        <w:pStyle w:val="CommentText"/>
        <w:numPr>
          <w:ilvl w:val="0"/>
          <w:numId w:val="15"/>
        </w:numPr>
      </w:pPr>
      <w:r>
        <w:t>Danny</w:t>
      </w:r>
    </w:p>
  </w:comment>
  <w:comment w:id="10" w:author="WOLF512" w:date="2017-10-30T22:53:00Z" w:initials="W">
    <w:p w14:paraId="05086A67" w14:textId="084FAF4D" w:rsidR="001B222F" w:rsidRDefault="001B222F">
      <w:pPr>
        <w:pStyle w:val="CommentText"/>
      </w:pPr>
      <w:r>
        <w:rPr>
          <w:rStyle w:val="CommentReference"/>
        </w:rPr>
        <w:annotationRef/>
      </w:r>
      <w:r>
        <w:t>@Danny, Mohammad,</w:t>
      </w:r>
    </w:p>
    <w:p w14:paraId="6053C23E" w14:textId="77777777" w:rsidR="001B222F" w:rsidRDefault="001B222F">
      <w:pPr>
        <w:pStyle w:val="CommentText"/>
      </w:pPr>
    </w:p>
    <w:p w14:paraId="69E3F7FD" w14:textId="41378E29" w:rsidR="001B222F" w:rsidRDefault="001B222F">
      <w:pPr>
        <w:pStyle w:val="CommentText"/>
      </w:pPr>
      <w:r>
        <w:t>Did any of our references approximated the value only theoretically?</w:t>
      </w:r>
    </w:p>
  </w:comment>
  <w:comment w:id="33" w:author="WOLF512" w:date="2017-10-30T22:30:00Z" w:initials="W">
    <w:p w14:paraId="7AB16590" w14:textId="496FAB22" w:rsidR="001B222F" w:rsidRDefault="001B222F">
      <w:pPr>
        <w:pStyle w:val="CommentText"/>
      </w:pPr>
      <w:r>
        <w:rPr>
          <w:rStyle w:val="CommentReference"/>
        </w:rPr>
        <w:annotationRef/>
      </w:r>
      <w:r>
        <w:t>@Danny,</w:t>
      </w:r>
    </w:p>
    <w:p w14:paraId="4759571C" w14:textId="77777777" w:rsidR="001B222F" w:rsidRDefault="001B222F">
      <w:pPr>
        <w:pStyle w:val="CommentText"/>
      </w:pPr>
    </w:p>
    <w:p w14:paraId="5C0508A6" w14:textId="00B411D1" w:rsidR="001B222F" w:rsidRDefault="001B222F">
      <w:pPr>
        <w:pStyle w:val="CommentText"/>
      </w:pPr>
      <w:r>
        <w:t>Did you only do the point accuracy with one magnet?</w:t>
      </w:r>
    </w:p>
    <w:p w14:paraId="4829A537" w14:textId="1A663269" w:rsidR="001B222F" w:rsidRDefault="001B222F">
      <w:pPr>
        <w:pStyle w:val="CommentText"/>
      </w:pPr>
      <w:r>
        <w:t>Would it take too long to do the second magnet on Wednesday?</w:t>
      </w:r>
    </w:p>
  </w:comment>
  <w:comment w:id="34" w:author="Odeh, Mohammad" w:date="2017-10-11T17:15:00Z" w:initials="OM">
    <w:p w14:paraId="0EF19AAA" w14:textId="2983BA88" w:rsidR="001B222F" w:rsidRDefault="001B222F" w:rsidP="00CC504C">
      <w:pPr>
        <w:pStyle w:val="CommentText"/>
      </w:pPr>
      <w:r>
        <w:rPr>
          <w:rStyle w:val="CommentReference"/>
        </w:rPr>
        <w:annotationRef/>
      </w:r>
      <w:r>
        <w:t>After rereading the requirements for the DMD tech brief and the ASME guidelines for such papers, this section doesn’t need to be very thorough. Otherwise it would be a paper and not a brief. Go figure.</w:t>
      </w:r>
    </w:p>
    <w:p w14:paraId="3D97B0EC" w14:textId="3398C8E3" w:rsidR="001B222F" w:rsidRDefault="001B222F" w:rsidP="00CC504C">
      <w:pPr>
        <w:pStyle w:val="CommentText"/>
        <w:numPr>
          <w:ilvl w:val="0"/>
          <w:numId w:val="14"/>
        </w:numPr>
      </w:pPr>
      <w:r>
        <w:t xml:space="preserve">Danny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0BAD5" w15:done="1"/>
  <w15:commentEx w15:paraId="02A23AA2" w15:paraIdParent="72E0BAD5" w15:done="1"/>
  <w15:commentEx w15:paraId="3B3036DE" w15:paraIdParent="72E0BAD5" w15:done="1"/>
  <w15:commentEx w15:paraId="05C75E24" w15:done="1"/>
  <w15:commentEx w15:paraId="212F8490" w15:done="1"/>
  <w15:commentEx w15:paraId="69E3F7FD" w15:done="0"/>
  <w15:commentEx w15:paraId="4829A537" w15:done="0"/>
  <w15:commentEx w15:paraId="3D97B0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6D4"/>
    <w:multiLevelType w:val="hybridMultilevel"/>
    <w:tmpl w:val="4972E922"/>
    <w:lvl w:ilvl="0" w:tplc="5694F060">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E0765"/>
    <w:multiLevelType w:val="hybridMultilevel"/>
    <w:tmpl w:val="E612C94E"/>
    <w:lvl w:ilvl="0" w:tplc="03E47F44">
      <w:start w:val="5"/>
      <w:numFmt w:val="bullet"/>
      <w:lvlText w:val="-"/>
      <w:lvlJc w:val="left"/>
      <w:pPr>
        <w:ind w:left="405" w:hanging="360"/>
      </w:pPr>
      <w:rPr>
        <w:rFonts w:ascii="Times" w:eastAsia="MS Mincho" w:hAnsi="Times"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907645"/>
    <w:multiLevelType w:val="hybridMultilevel"/>
    <w:tmpl w:val="336C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C137A"/>
    <w:multiLevelType w:val="hybridMultilevel"/>
    <w:tmpl w:val="D7FC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1"/>
  </w:num>
  <w:num w:numId="6">
    <w:abstractNumId w:val="5"/>
  </w:num>
  <w:num w:numId="7">
    <w:abstractNumId w:val="7"/>
  </w:num>
  <w:num w:numId="8">
    <w:abstractNumId w:val="12"/>
  </w:num>
  <w:num w:numId="9">
    <w:abstractNumId w:val="14"/>
  </w:num>
  <w:num w:numId="10">
    <w:abstractNumId w:val="13"/>
  </w:num>
  <w:num w:numId="11">
    <w:abstractNumId w:val="6"/>
  </w:num>
  <w:num w:numId="12">
    <w:abstractNumId w:val="9"/>
  </w:num>
  <w:num w:numId="13">
    <w:abstractNumId w:val="15"/>
  </w:num>
  <w:num w:numId="14">
    <w:abstractNumId w:val="2"/>
  </w:num>
  <w:num w:numId="15">
    <w:abstractNumId w:val="8"/>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rson w15:author="Odeh, Mohammad">
    <w15:presenceInfo w15:providerId="AD" w15:userId="S-1-5-21-1235115776-1589527921-1622053684-6310"/>
  </w15:person>
  <w15:person w15:author="PD3DLab">
    <w15:presenceInfo w15:providerId="None" w15:userId="PD3DLab"/>
  </w15:person>
  <w15:person w15:author="Lobo, Fluvio">
    <w15:presenceInfo w15:providerId="AD" w15:userId="S-1-5-21-1235115776-1589527921-1622053684-6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14A2E"/>
    <w:rsid w:val="000566A9"/>
    <w:rsid w:val="000648A1"/>
    <w:rsid w:val="000662D3"/>
    <w:rsid w:val="000B34B3"/>
    <w:rsid w:val="000E49B7"/>
    <w:rsid w:val="001055D3"/>
    <w:rsid w:val="00113253"/>
    <w:rsid w:val="001342CD"/>
    <w:rsid w:val="0014150F"/>
    <w:rsid w:val="001629DC"/>
    <w:rsid w:val="0018709F"/>
    <w:rsid w:val="001B222F"/>
    <w:rsid w:val="001D3CCC"/>
    <w:rsid w:val="001D574A"/>
    <w:rsid w:val="001F2BBA"/>
    <w:rsid w:val="001F726F"/>
    <w:rsid w:val="00205729"/>
    <w:rsid w:val="00221B76"/>
    <w:rsid w:val="00224B17"/>
    <w:rsid w:val="00267155"/>
    <w:rsid w:val="002A3D88"/>
    <w:rsid w:val="002C3F97"/>
    <w:rsid w:val="002D5A5B"/>
    <w:rsid w:val="002E1137"/>
    <w:rsid w:val="002E456F"/>
    <w:rsid w:val="003017E2"/>
    <w:rsid w:val="00303FB4"/>
    <w:rsid w:val="003132F8"/>
    <w:rsid w:val="003A1755"/>
    <w:rsid w:val="003C1F57"/>
    <w:rsid w:val="003C254E"/>
    <w:rsid w:val="003C6B49"/>
    <w:rsid w:val="003D1391"/>
    <w:rsid w:val="003F2BD3"/>
    <w:rsid w:val="0040295A"/>
    <w:rsid w:val="00417002"/>
    <w:rsid w:val="00425F8F"/>
    <w:rsid w:val="00433FEE"/>
    <w:rsid w:val="00442779"/>
    <w:rsid w:val="004451CD"/>
    <w:rsid w:val="00461C5D"/>
    <w:rsid w:val="004860DD"/>
    <w:rsid w:val="00497C6B"/>
    <w:rsid w:val="004C22BA"/>
    <w:rsid w:val="004D185A"/>
    <w:rsid w:val="004D4824"/>
    <w:rsid w:val="004F4CDC"/>
    <w:rsid w:val="00555865"/>
    <w:rsid w:val="00561F81"/>
    <w:rsid w:val="00572AB7"/>
    <w:rsid w:val="00582808"/>
    <w:rsid w:val="00590279"/>
    <w:rsid w:val="00592B60"/>
    <w:rsid w:val="005A1AC6"/>
    <w:rsid w:val="005C4A1B"/>
    <w:rsid w:val="00610E59"/>
    <w:rsid w:val="00612B20"/>
    <w:rsid w:val="00624B31"/>
    <w:rsid w:val="006512A0"/>
    <w:rsid w:val="006817A5"/>
    <w:rsid w:val="006972F5"/>
    <w:rsid w:val="006A2814"/>
    <w:rsid w:val="006A32BF"/>
    <w:rsid w:val="006C7846"/>
    <w:rsid w:val="006D4F0E"/>
    <w:rsid w:val="006F1E82"/>
    <w:rsid w:val="007020E6"/>
    <w:rsid w:val="0071252E"/>
    <w:rsid w:val="00727587"/>
    <w:rsid w:val="00733BE6"/>
    <w:rsid w:val="0074701E"/>
    <w:rsid w:val="007719BD"/>
    <w:rsid w:val="00790767"/>
    <w:rsid w:val="00792858"/>
    <w:rsid w:val="007931EB"/>
    <w:rsid w:val="007F66E2"/>
    <w:rsid w:val="007F71EE"/>
    <w:rsid w:val="008013EB"/>
    <w:rsid w:val="00811B00"/>
    <w:rsid w:val="00830F53"/>
    <w:rsid w:val="00870CB0"/>
    <w:rsid w:val="00876425"/>
    <w:rsid w:val="008842CB"/>
    <w:rsid w:val="008923AE"/>
    <w:rsid w:val="00892C47"/>
    <w:rsid w:val="00894331"/>
    <w:rsid w:val="008B6992"/>
    <w:rsid w:val="008B6BD5"/>
    <w:rsid w:val="008C397B"/>
    <w:rsid w:val="008D1714"/>
    <w:rsid w:val="008E366E"/>
    <w:rsid w:val="008F56C3"/>
    <w:rsid w:val="009079DD"/>
    <w:rsid w:val="0094222F"/>
    <w:rsid w:val="00960F2B"/>
    <w:rsid w:val="00977CDA"/>
    <w:rsid w:val="0099401F"/>
    <w:rsid w:val="009B3BA5"/>
    <w:rsid w:val="009F19A5"/>
    <w:rsid w:val="009F35A3"/>
    <w:rsid w:val="00A000AE"/>
    <w:rsid w:val="00A04632"/>
    <w:rsid w:val="00A23D61"/>
    <w:rsid w:val="00A87AE3"/>
    <w:rsid w:val="00AC3266"/>
    <w:rsid w:val="00AD7EE5"/>
    <w:rsid w:val="00AF16EC"/>
    <w:rsid w:val="00B26378"/>
    <w:rsid w:val="00B33553"/>
    <w:rsid w:val="00B44F65"/>
    <w:rsid w:val="00B76A2D"/>
    <w:rsid w:val="00B92A97"/>
    <w:rsid w:val="00BB2F15"/>
    <w:rsid w:val="00BB3537"/>
    <w:rsid w:val="00BD5448"/>
    <w:rsid w:val="00C002B7"/>
    <w:rsid w:val="00C04E17"/>
    <w:rsid w:val="00C22BDB"/>
    <w:rsid w:val="00C51570"/>
    <w:rsid w:val="00C660D8"/>
    <w:rsid w:val="00C67237"/>
    <w:rsid w:val="00C77ACC"/>
    <w:rsid w:val="00C83FFB"/>
    <w:rsid w:val="00C84628"/>
    <w:rsid w:val="00CA03FD"/>
    <w:rsid w:val="00CB09EC"/>
    <w:rsid w:val="00CB0FC8"/>
    <w:rsid w:val="00CC07E0"/>
    <w:rsid w:val="00CC504C"/>
    <w:rsid w:val="00CD08A9"/>
    <w:rsid w:val="00CF00A4"/>
    <w:rsid w:val="00CF3730"/>
    <w:rsid w:val="00D04C6E"/>
    <w:rsid w:val="00D33537"/>
    <w:rsid w:val="00D47E64"/>
    <w:rsid w:val="00D61909"/>
    <w:rsid w:val="00DE4E33"/>
    <w:rsid w:val="00DF6F93"/>
    <w:rsid w:val="00E31449"/>
    <w:rsid w:val="00E404FB"/>
    <w:rsid w:val="00E64AFF"/>
    <w:rsid w:val="00E670AE"/>
    <w:rsid w:val="00E75626"/>
    <w:rsid w:val="00EA746F"/>
    <w:rsid w:val="00EB1204"/>
    <w:rsid w:val="00EB2402"/>
    <w:rsid w:val="00EC0318"/>
    <w:rsid w:val="00ED3FF2"/>
    <w:rsid w:val="00EF797F"/>
    <w:rsid w:val="00F1099A"/>
    <w:rsid w:val="00F63C03"/>
    <w:rsid w:val="00F673C1"/>
    <w:rsid w:val="00F92053"/>
    <w:rsid w:val="00F96077"/>
    <w:rsid w:val="00F9613F"/>
    <w:rsid w:val="00FA20C2"/>
    <w:rsid w:val="00FA5977"/>
    <w:rsid w:val="00FA5BC7"/>
    <w:rsid w:val="00FC61E0"/>
    <w:rsid w:val="00FD10DF"/>
    <w:rsid w:val="00FD206C"/>
    <w:rsid w:val="00FD276F"/>
    <w:rsid w:val="00FD2C5F"/>
    <w:rsid w:val="00FE0030"/>
    <w:rsid w:val="00FE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4C"/>
    <w:pPr>
      <w:tabs>
        <w:tab w:val="left" w:pos="288"/>
      </w:tabs>
      <w:jc w:val="both"/>
    </w:pPr>
    <w:rPr>
      <w:rFonts w:ascii="Times" w:hAnsi="Times"/>
      <w:sz w:val="18"/>
      <w:szCs w:val="18"/>
    </w:rPr>
  </w:style>
  <w:style w:type="paragraph" w:styleId="Heading1">
    <w:name w:val="heading 1"/>
    <w:basedOn w:val="Normal"/>
    <w:next w:val="Normal"/>
    <w:link w:val="Heading1Char"/>
    <w:uiPriority w:val="9"/>
    <w:qFormat/>
    <w:rsid w:val="00C660D8"/>
    <w:pPr>
      <w:keepNext/>
      <w:spacing w:before="240" w:after="60"/>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4701E"/>
    <w:pP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04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unhideWhenUsed/>
    <w:rsid w:val="003C1F57"/>
    <w:rPr>
      <w:sz w:val="20"/>
      <w:szCs w:val="20"/>
    </w:rPr>
  </w:style>
  <w:style w:type="character" w:customStyle="1" w:styleId="CommentTextChar">
    <w:name w:val="Comment Text Char"/>
    <w:basedOn w:val="DefaultParagraphFont"/>
    <w:link w:val="CommentText"/>
    <w:uiPriority w:val="99"/>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rPr>
      <w:rFonts w:ascii="Segoe UI" w:hAnsi="Segoe UI" w:cs="Segoe UI"/>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 w:type="character" w:customStyle="1" w:styleId="Heading2Char">
    <w:name w:val="Heading 2 Char"/>
    <w:basedOn w:val="DefaultParagraphFont"/>
    <w:link w:val="Heading2"/>
    <w:uiPriority w:val="9"/>
    <w:rsid w:val="0074701E"/>
    <w:rPr>
      <w:rFonts w:ascii="Times New Roman" w:hAnsi="Times New Roman"/>
      <w:b/>
      <w:sz w:val="22"/>
      <w:szCs w:val="22"/>
    </w:rPr>
  </w:style>
  <w:style w:type="paragraph" w:styleId="Bibliography">
    <w:name w:val="Bibliography"/>
    <w:basedOn w:val="Normal"/>
    <w:next w:val="Normal"/>
    <w:uiPriority w:val="37"/>
    <w:unhideWhenUsed/>
    <w:rsid w:val="00FD206C"/>
  </w:style>
  <w:style w:type="character" w:styleId="Emphasis">
    <w:name w:val="Emphasis"/>
    <w:basedOn w:val="DefaultParagraphFont"/>
    <w:uiPriority w:val="20"/>
    <w:qFormat/>
    <w:rsid w:val="00FD206C"/>
    <w:rPr>
      <w:i/>
      <w:iCs/>
    </w:rPr>
  </w:style>
  <w:style w:type="paragraph" w:styleId="Caption">
    <w:name w:val="caption"/>
    <w:basedOn w:val="Normal"/>
    <w:next w:val="Normal"/>
    <w:uiPriority w:val="35"/>
    <w:unhideWhenUsed/>
    <w:qFormat/>
    <w:rsid w:val="00CC07E0"/>
    <w:pPr>
      <w:spacing w:after="200"/>
    </w:pPr>
    <w:rPr>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9845">
      <w:bodyDiv w:val="1"/>
      <w:marLeft w:val="0"/>
      <w:marRight w:val="0"/>
      <w:marTop w:val="0"/>
      <w:marBottom w:val="0"/>
      <w:divBdr>
        <w:top w:val="none" w:sz="0" w:space="0" w:color="auto"/>
        <w:left w:val="none" w:sz="0" w:space="0" w:color="auto"/>
        <w:bottom w:val="none" w:sz="0" w:space="0" w:color="auto"/>
        <w:right w:val="none" w:sz="0" w:space="0" w:color="auto"/>
      </w:divBdr>
    </w:div>
    <w:div w:id="148404286">
      <w:bodyDiv w:val="1"/>
      <w:marLeft w:val="0"/>
      <w:marRight w:val="0"/>
      <w:marTop w:val="0"/>
      <w:marBottom w:val="0"/>
      <w:divBdr>
        <w:top w:val="none" w:sz="0" w:space="0" w:color="auto"/>
        <w:left w:val="none" w:sz="0" w:space="0" w:color="auto"/>
        <w:bottom w:val="none" w:sz="0" w:space="0" w:color="auto"/>
        <w:right w:val="none" w:sz="0" w:space="0" w:color="auto"/>
      </w:divBdr>
    </w:div>
    <w:div w:id="261691816">
      <w:bodyDiv w:val="1"/>
      <w:marLeft w:val="0"/>
      <w:marRight w:val="0"/>
      <w:marTop w:val="0"/>
      <w:marBottom w:val="0"/>
      <w:divBdr>
        <w:top w:val="none" w:sz="0" w:space="0" w:color="auto"/>
        <w:left w:val="none" w:sz="0" w:space="0" w:color="auto"/>
        <w:bottom w:val="none" w:sz="0" w:space="0" w:color="auto"/>
        <w:right w:val="none" w:sz="0" w:space="0" w:color="auto"/>
      </w:divBdr>
    </w:div>
    <w:div w:id="506790623">
      <w:bodyDiv w:val="1"/>
      <w:marLeft w:val="0"/>
      <w:marRight w:val="0"/>
      <w:marTop w:val="0"/>
      <w:marBottom w:val="0"/>
      <w:divBdr>
        <w:top w:val="none" w:sz="0" w:space="0" w:color="auto"/>
        <w:left w:val="none" w:sz="0" w:space="0" w:color="auto"/>
        <w:bottom w:val="none" w:sz="0" w:space="0" w:color="auto"/>
        <w:right w:val="none" w:sz="0" w:space="0" w:color="auto"/>
      </w:divBdr>
    </w:div>
    <w:div w:id="535121830">
      <w:bodyDiv w:val="1"/>
      <w:marLeft w:val="0"/>
      <w:marRight w:val="0"/>
      <w:marTop w:val="0"/>
      <w:marBottom w:val="0"/>
      <w:divBdr>
        <w:top w:val="none" w:sz="0" w:space="0" w:color="auto"/>
        <w:left w:val="none" w:sz="0" w:space="0" w:color="auto"/>
        <w:bottom w:val="none" w:sz="0" w:space="0" w:color="auto"/>
        <w:right w:val="none" w:sz="0" w:space="0" w:color="auto"/>
      </w:divBdr>
    </w:div>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020161036">
      <w:bodyDiv w:val="1"/>
      <w:marLeft w:val="0"/>
      <w:marRight w:val="0"/>
      <w:marTop w:val="0"/>
      <w:marBottom w:val="0"/>
      <w:divBdr>
        <w:top w:val="none" w:sz="0" w:space="0" w:color="auto"/>
        <w:left w:val="none" w:sz="0" w:space="0" w:color="auto"/>
        <w:bottom w:val="none" w:sz="0" w:space="0" w:color="auto"/>
        <w:right w:val="none" w:sz="0" w:space="0" w:color="auto"/>
      </w:divBdr>
    </w:div>
    <w:div w:id="1206259903">
      <w:bodyDiv w:val="1"/>
      <w:marLeft w:val="0"/>
      <w:marRight w:val="0"/>
      <w:marTop w:val="0"/>
      <w:marBottom w:val="0"/>
      <w:divBdr>
        <w:top w:val="none" w:sz="0" w:space="0" w:color="auto"/>
        <w:left w:val="none" w:sz="0" w:space="0" w:color="auto"/>
        <w:bottom w:val="none" w:sz="0" w:space="0" w:color="auto"/>
        <w:right w:val="none" w:sz="0" w:space="0" w:color="auto"/>
      </w:divBdr>
    </w:div>
    <w:div w:id="1434862970">
      <w:bodyDiv w:val="1"/>
      <w:marLeft w:val="0"/>
      <w:marRight w:val="0"/>
      <w:marTop w:val="0"/>
      <w:marBottom w:val="0"/>
      <w:divBdr>
        <w:top w:val="none" w:sz="0" w:space="0" w:color="auto"/>
        <w:left w:val="none" w:sz="0" w:space="0" w:color="auto"/>
        <w:bottom w:val="none" w:sz="0" w:space="0" w:color="auto"/>
        <w:right w:val="none" w:sz="0" w:space="0" w:color="auto"/>
      </w:divBdr>
    </w:div>
    <w:div w:id="1436554531">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 w:id="16847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Fre79</b:Tag>
    <b:SourceType>Book</b:SourceType>
    <b:Guid>{243F3681-3387-4610-86F5-14178202D501}</b:Guid>
    <b:Title>Magnetic Position and Orientation Tracking System</b:Title>
    <b:Year>1979</b:Year>
    <b:Publisher>IEEE Transactions on Aerospace and Electronic Systems</b:Publisher>
    <b:Author>
      <b:Author>
        <b:NameList>
          <b:Person>
            <b:Last>Frederick H. Raab</b:Last>
            <b:First>Ernest</b:First>
            <b:Middle>B. Blood, Terry O. Steiner, Herbert R. Jones</b:Middle>
          </b:Person>
        </b:NameList>
      </b:Author>
    </b:Author>
    <b:RefOrder>1</b:RefOrder>
  </b:Source>
</b:Sources>
</file>

<file path=customXml/itemProps1.xml><?xml version="1.0" encoding="utf-8"?>
<ds:datastoreItem xmlns:ds="http://schemas.openxmlformats.org/officeDocument/2006/customXml" ds:itemID="{6728974E-6967-4B2A-8E7E-27BF7B42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14793</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WOLF512</cp:lastModifiedBy>
  <cp:revision>11</cp:revision>
  <dcterms:created xsi:type="dcterms:W3CDTF">2017-10-31T02:03:00Z</dcterms:created>
  <dcterms:modified xsi:type="dcterms:W3CDTF">2017-10-31T04:46:00Z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y fmtid="{D5CDD505-2E9C-101B-9397-08002B2CF9AE}" pid="3" name="ZOTERO_PREF_1">
    <vt:lpwstr>&lt;data data-version="3" zotero-version="5.0.22"&gt;&lt;session id="KffwFzWF"/&gt;&lt;style id="http://www.zotero.org/styles/american-society-of-mechanical-engineers" hasBibliography="1" bibliographyStyleHasBeenSet="0"/&gt;&lt;prefs&gt;&lt;pref name="fieldType" value="Field"/&gt;&lt;pre</vt:lpwstr>
  </property>
  <property fmtid="{D5CDD505-2E9C-101B-9397-08002B2CF9AE}" pid="4" name="ZOTERO_PREF_2">
    <vt:lpwstr>f name="automaticJournalAbbreviations" value="true"/&gt;&lt;pref name="noteType" value="0"/&gt;&lt;/prefs&gt;&lt;/data&gt;</vt:lpwstr>
  </property>
</Properties>
</file>