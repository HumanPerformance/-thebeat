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DBC4F" w14:textId="77777777" w:rsidR="008631EB" w:rsidRPr="00FE0C54" w:rsidRDefault="008631EB" w:rsidP="008E446C">
      <w:pPr>
        <w:jc w:val="right"/>
        <w:rPr>
          <w:rFonts w:ascii="Arial" w:hAnsi="Arial"/>
          <w:b/>
          <w:kern w:val="0"/>
        </w:rPr>
      </w:pPr>
      <w:bookmarkStart w:id="0" w:name="PutConferenceHere"/>
      <w:commentRangeStart w:id="1"/>
      <w:r w:rsidRPr="00FE0C54">
        <w:rPr>
          <w:rFonts w:ascii="Arial" w:hAnsi="Arial"/>
          <w:b/>
          <w:kern w:val="0"/>
        </w:rPr>
        <w:t>Proceedings of the 2018 Design of Medical Devices Conference</w:t>
      </w:r>
    </w:p>
    <w:p w14:paraId="188DE9CF" w14:textId="77777777" w:rsidR="008631EB" w:rsidRPr="00FE0C54" w:rsidRDefault="008631EB" w:rsidP="008E446C">
      <w:pPr>
        <w:jc w:val="right"/>
        <w:rPr>
          <w:rFonts w:ascii="Arial" w:hAnsi="Arial"/>
          <w:b/>
          <w:kern w:val="0"/>
        </w:rPr>
      </w:pPr>
      <w:r w:rsidRPr="00FE0C54">
        <w:rPr>
          <w:rFonts w:ascii="Arial" w:hAnsi="Arial"/>
          <w:b/>
          <w:kern w:val="0"/>
        </w:rPr>
        <w:t>DMD2018</w:t>
      </w:r>
    </w:p>
    <w:p w14:paraId="174F6C24" w14:textId="77777777" w:rsidR="008B61D2" w:rsidRPr="00FE0C54" w:rsidRDefault="008631EB" w:rsidP="008E446C">
      <w:pPr>
        <w:jc w:val="right"/>
        <w:rPr>
          <w:rFonts w:ascii="Arial" w:hAnsi="Arial"/>
          <w:b/>
          <w:kern w:val="0"/>
        </w:rPr>
      </w:pPr>
      <w:r w:rsidRPr="00FE0C54">
        <w:rPr>
          <w:rFonts w:ascii="Arial" w:hAnsi="Arial"/>
          <w:b/>
          <w:kern w:val="0"/>
        </w:rPr>
        <w:t>April 9-12, 2018, Minneapolis, MN, USA</w:t>
      </w:r>
      <w:commentRangeEnd w:id="1"/>
      <w:r w:rsidR="004E4A3F" w:rsidRPr="00FE0C54">
        <w:rPr>
          <w:rStyle w:val="CommentReference"/>
          <w:sz w:val="20"/>
          <w:szCs w:val="20"/>
        </w:rPr>
        <w:commentReference w:id="1"/>
      </w:r>
    </w:p>
    <w:p w14:paraId="5CF44E8F" w14:textId="05B0268E" w:rsidR="008B61D2" w:rsidRPr="00FE0C54" w:rsidRDefault="008631EB" w:rsidP="008E446C">
      <w:pPr>
        <w:pStyle w:val="DocumentNumber"/>
        <w:spacing w:before="0"/>
      </w:pPr>
      <w:bookmarkStart w:id="2" w:name="PutDocumentNumberHere"/>
      <w:bookmarkEnd w:id="0"/>
      <w:r w:rsidRPr="00FE0C54">
        <w:t>DMD2018-</w:t>
      </w:r>
      <w:r w:rsidR="00B97010" w:rsidRPr="00FE0C54">
        <w:t>6862</w:t>
      </w:r>
    </w:p>
    <w:bookmarkEnd w:id="2"/>
    <w:p w14:paraId="2376A79B" w14:textId="77777777" w:rsidR="008B61D2" w:rsidRPr="00FE0C54" w:rsidRDefault="008B61D2" w:rsidP="008E446C">
      <w:pPr>
        <w:sectPr w:rsidR="008B61D2" w:rsidRPr="00FE0C54">
          <w:footerReference w:type="default" r:id="rId10"/>
          <w:type w:val="continuous"/>
          <w:pgSz w:w="12240" w:h="15840"/>
          <w:pgMar w:top="720" w:right="720" w:bottom="1440" w:left="720" w:header="720" w:footer="720" w:gutter="0"/>
          <w:cols w:space="720"/>
        </w:sectPr>
      </w:pPr>
    </w:p>
    <w:p w14:paraId="1A08AF1E" w14:textId="77777777" w:rsidR="004E5D04" w:rsidRPr="00FE0C54" w:rsidRDefault="004E5D04" w:rsidP="008E446C">
      <w:pPr>
        <w:pStyle w:val="NoSpacing"/>
        <w:rPr>
          <w:rFonts w:ascii="Arial" w:hAnsi="Arial" w:cs="Arial"/>
          <w:sz w:val="20"/>
          <w:szCs w:val="20"/>
        </w:rPr>
      </w:pPr>
    </w:p>
    <w:p w14:paraId="5A32C227" w14:textId="77777777" w:rsidR="004E5D04" w:rsidRPr="00FE0C54" w:rsidRDefault="004E5D04" w:rsidP="008E446C">
      <w:pPr>
        <w:pStyle w:val="NoSpacing"/>
        <w:jc w:val="center"/>
        <w:rPr>
          <w:rFonts w:ascii="Arial" w:hAnsi="Arial" w:cs="Arial"/>
          <w:b/>
          <w:sz w:val="20"/>
          <w:szCs w:val="20"/>
        </w:rPr>
      </w:pPr>
      <w:r w:rsidRPr="00FE0C54">
        <w:rPr>
          <w:rFonts w:ascii="Arial" w:hAnsi="Arial" w:cs="Arial"/>
          <w:b/>
          <w:sz w:val="20"/>
          <w:szCs w:val="20"/>
        </w:rPr>
        <w:t>Real-Time, Non-Contacting Position Tracking of Medical Devices and Surgical Tools through the Analysis of Magnetic Field Vectors</w:t>
      </w:r>
    </w:p>
    <w:p w14:paraId="684F2B1B" w14:textId="77777777" w:rsidR="008B61D2" w:rsidRPr="00FE0C54" w:rsidRDefault="008B61D2" w:rsidP="008E446C"/>
    <w:p w14:paraId="40359BF3" w14:textId="77777777" w:rsidR="008B61D2" w:rsidRPr="00FE0C54" w:rsidRDefault="008B61D2" w:rsidP="008E446C"/>
    <w:tbl>
      <w:tblPr>
        <w:tblW w:w="0" w:type="auto"/>
        <w:tblLayout w:type="fixed"/>
        <w:tblLook w:val="0000" w:firstRow="0" w:lastRow="0" w:firstColumn="0" w:lastColumn="0" w:noHBand="0" w:noVBand="0"/>
      </w:tblPr>
      <w:tblGrid>
        <w:gridCol w:w="4680"/>
        <w:gridCol w:w="4680"/>
      </w:tblGrid>
      <w:tr w:rsidR="008B61D2" w:rsidRPr="00FE0C54" w14:paraId="3E9AAC50" w14:textId="77777777">
        <w:tc>
          <w:tcPr>
            <w:tcW w:w="4680" w:type="dxa"/>
          </w:tcPr>
          <w:p w14:paraId="63AC9DC1" w14:textId="77777777" w:rsidR="007B2BF3" w:rsidRPr="00FE0C54" w:rsidRDefault="004E5D04" w:rsidP="008E446C">
            <w:pPr>
              <w:pStyle w:val="Author"/>
            </w:pPr>
            <w:bookmarkStart w:id="3" w:name="PutAuthorsHere"/>
            <w:r w:rsidRPr="00FE0C54">
              <w:t>Mohammad Odeh</w:t>
            </w:r>
          </w:p>
          <w:p w14:paraId="702CE534" w14:textId="77777777" w:rsidR="008B61D2" w:rsidRPr="00FE0C54" w:rsidRDefault="004E5D04" w:rsidP="008E446C">
            <w:pPr>
              <w:pStyle w:val="Author"/>
              <w:rPr>
                <w:b w:val="0"/>
              </w:rPr>
            </w:pPr>
            <w:r w:rsidRPr="00FE0C54">
              <w:rPr>
                <w:b w:val="0"/>
              </w:rPr>
              <w:t>Institute for Simulation and Training, University of Central Florida</w:t>
            </w:r>
          </w:p>
          <w:p w14:paraId="0561F1E8" w14:textId="77777777" w:rsidR="007B2BF3" w:rsidRPr="00FE0C54" w:rsidRDefault="004E5D04" w:rsidP="008E446C">
            <w:pPr>
              <w:pStyle w:val="Affiliation"/>
            </w:pPr>
            <w:r w:rsidRPr="00FE0C54">
              <w:t>Orlando, Florida</w:t>
            </w:r>
            <w:r w:rsidR="007B2BF3" w:rsidRPr="00FE0C54">
              <w:t xml:space="preserve">, </w:t>
            </w:r>
            <w:r w:rsidRPr="00FE0C54">
              <w:t>USA</w:t>
            </w:r>
          </w:p>
        </w:tc>
        <w:tc>
          <w:tcPr>
            <w:tcW w:w="4680" w:type="dxa"/>
          </w:tcPr>
          <w:p w14:paraId="198A080E" w14:textId="77777777" w:rsidR="007B2BF3" w:rsidRPr="00FE0C54" w:rsidRDefault="004E5D04" w:rsidP="008E446C">
            <w:pPr>
              <w:pStyle w:val="Author"/>
            </w:pPr>
            <w:r w:rsidRPr="00FE0C54">
              <w:t>Edward Daniel Nichols</w:t>
            </w:r>
          </w:p>
          <w:p w14:paraId="5F63D275" w14:textId="77777777" w:rsidR="004E5D04" w:rsidRPr="00FE0C54" w:rsidRDefault="004E5D04" w:rsidP="008E446C">
            <w:pPr>
              <w:pStyle w:val="Author"/>
              <w:rPr>
                <w:b w:val="0"/>
              </w:rPr>
            </w:pPr>
            <w:r w:rsidRPr="00FE0C54">
              <w:rPr>
                <w:b w:val="0"/>
              </w:rPr>
              <w:t>Institute for Simulation and Training, University of Central Florida</w:t>
            </w:r>
          </w:p>
          <w:p w14:paraId="138DB663" w14:textId="77777777" w:rsidR="008B61D2" w:rsidRPr="00FE0C54" w:rsidRDefault="004E5D04" w:rsidP="008E446C">
            <w:pPr>
              <w:pStyle w:val="Author"/>
              <w:rPr>
                <w:b w:val="0"/>
              </w:rPr>
            </w:pPr>
            <w:r w:rsidRPr="00FE0C54">
              <w:rPr>
                <w:b w:val="0"/>
              </w:rPr>
              <w:t>Orlando, Florida, USA</w:t>
            </w:r>
          </w:p>
        </w:tc>
      </w:tr>
    </w:tbl>
    <w:p w14:paraId="4ED14351" w14:textId="77777777" w:rsidR="008B61D2" w:rsidRPr="00FE0C54" w:rsidRDefault="008B61D2" w:rsidP="008E446C"/>
    <w:p w14:paraId="4D10547D" w14:textId="77777777" w:rsidR="008B61D2" w:rsidRPr="00FE0C54" w:rsidRDefault="008B61D2" w:rsidP="008E446C"/>
    <w:tbl>
      <w:tblPr>
        <w:tblW w:w="0" w:type="auto"/>
        <w:tblLayout w:type="fixed"/>
        <w:tblLook w:val="0000" w:firstRow="0" w:lastRow="0" w:firstColumn="0" w:lastColumn="0" w:noHBand="0" w:noVBand="0"/>
      </w:tblPr>
      <w:tblGrid>
        <w:gridCol w:w="4680"/>
        <w:gridCol w:w="4680"/>
      </w:tblGrid>
      <w:tr w:rsidR="004E5D04" w:rsidRPr="00FE0C54" w14:paraId="1D7719C1" w14:textId="77777777" w:rsidTr="0037275A">
        <w:tc>
          <w:tcPr>
            <w:tcW w:w="4680" w:type="dxa"/>
          </w:tcPr>
          <w:p w14:paraId="068625FE" w14:textId="77777777" w:rsidR="004E5D04" w:rsidRPr="00FE0C54" w:rsidRDefault="004E5D04" w:rsidP="008E446C">
            <w:pPr>
              <w:pStyle w:val="Author"/>
            </w:pPr>
            <w:r w:rsidRPr="00FE0C54">
              <w:t>Fluvio L Lobo Fenoglietto</w:t>
            </w:r>
          </w:p>
          <w:p w14:paraId="636C27EF" w14:textId="77777777" w:rsidR="004E5D04" w:rsidRPr="00FE0C54" w:rsidRDefault="004E5D04" w:rsidP="008E446C">
            <w:pPr>
              <w:pStyle w:val="Author"/>
              <w:rPr>
                <w:b w:val="0"/>
              </w:rPr>
            </w:pPr>
            <w:r w:rsidRPr="00FE0C54">
              <w:rPr>
                <w:b w:val="0"/>
              </w:rPr>
              <w:t>Institute for Simulation and Training, University of Central Florida</w:t>
            </w:r>
          </w:p>
          <w:p w14:paraId="4744F189" w14:textId="77777777" w:rsidR="004E5D04" w:rsidRPr="00FE0C54" w:rsidRDefault="004E5D04" w:rsidP="008E446C">
            <w:pPr>
              <w:pStyle w:val="Affiliation"/>
            </w:pPr>
            <w:r w:rsidRPr="00FE0C54">
              <w:t>Orlando, Florida, USA</w:t>
            </w:r>
          </w:p>
        </w:tc>
        <w:tc>
          <w:tcPr>
            <w:tcW w:w="4680" w:type="dxa"/>
          </w:tcPr>
          <w:p w14:paraId="3AF2FC52" w14:textId="77777777" w:rsidR="004E5D04" w:rsidRPr="00FE0C54" w:rsidRDefault="004E5D04" w:rsidP="008E446C">
            <w:pPr>
              <w:pStyle w:val="Author"/>
            </w:pPr>
            <w:r w:rsidRPr="00FE0C54">
              <w:t>Jack Stubbs</w:t>
            </w:r>
          </w:p>
          <w:p w14:paraId="16C6B0AE" w14:textId="77777777" w:rsidR="004E5D04" w:rsidRPr="00FE0C54" w:rsidRDefault="004E5D04" w:rsidP="008E446C">
            <w:pPr>
              <w:pStyle w:val="Author"/>
              <w:rPr>
                <w:b w:val="0"/>
              </w:rPr>
            </w:pPr>
            <w:r w:rsidRPr="00FE0C54">
              <w:rPr>
                <w:b w:val="0"/>
              </w:rPr>
              <w:t>Institute for Simulation and Training, University of Central Florida</w:t>
            </w:r>
          </w:p>
          <w:p w14:paraId="5F74C359" w14:textId="77777777" w:rsidR="004E5D04" w:rsidRPr="00FE0C54" w:rsidRDefault="004E5D04" w:rsidP="008E446C">
            <w:pPr>
              <w:pStyle w:val="Author"/>
              <w:rPr>
                <w:b w:val="0"/>
              </w:rPr>
            </w:pPr>
            <w:r w:rsidRPr="00FE0C54">
              <w:rPr>
                <w:b w:val="0"/>
              </w:rPr>
              <w:t>Orlando, Florida, USA</w:t>
            </w:r>
          </w:p>
        </w:tc>
      </w:tr>
    </w:tbl>
    <w:p w14:paraId="7D23D494" w14:textId="77777777" w:rsidR="008B61D2" w:rsidRPr="00FE0C54" w:rsidRDefault="008B61D2" w:rsidP="008E446C"/>
    <w:bookmarkEnd w:id="3"/>
    <w:p w14:paraId="629F3F4E" w14:textId="77777777" w:rsidR="008B61D2" w:rsidRPr="00FE0C54" w:rsidRDefault="008B61D2" w:rsidP="008E446C"/>
    <w:p w14:paraId="124C71D3" w14:textId="77777777" w:rsidR="008B61D2" w:rsidRPr="00FE0C54" w:rsidRDefault="008B61D2" w:rsidP="008E446C">
      <w:pPr>
        <w:sectPr w:rsidR="008B61D2" w:rsidRPr="00FE0C54">
          <w:type w:val="continuous"/>
          <w:pgSz w:w="12240" w:h="15840"/>
          <w:pgMar w:top="720" w:right="1440" w:bottom="1440" w:left="1440" w:header="720" w:footer="720" w:gutter="0"/>
          <w:cols w:space="720"/>
        </w:sectPr>
      </w:pPr>
    </w:p>
    <w:p w14:paraId="19B76101" w14:textId="77777777" w:rsidR="008B61D2" w:rsidRPr="00FE0C54" w:rsidRDefault="00FD7721" w:rsidP="008E446C">
      <w:pPr>
        <w:pStyle w:val="Heading1"/>
        <w:spacing w:before="0"/>
      </w:pPr>
      <w:commentRangeStart w:id="4"/>
      <w:r w:rsidRPr="00FE0C54">
        <w:t>Background</w:t>
      </w:r>
      <w:commentRangeEnd w:id="4"/>
      <w:r w:rsidR="00C152C6" w:rsidRPr="00FE0C54">
        <w:rPr>
          <w:rStyle w:val="CommentReference"/>
          <w:rFonts w:ascii="Times New Roman" w:hAnsi="Times New Roman"/>
          <w:b w:val="0"/>
          <w:caps w:val="0"/>
          <w:sz w:val="20"/>
          <w:szCs w:val="20"/>
        </w:rPr>
        <w:commentReference w:id="4"/>
      </w:r>
    </w:p>
    <w:p w14:paraId="18797E89" w14:textId="174B42CF" w:rsidR="00C70116" w:rsidRPr="00FE0C54" w:rsidRDefault="004164E8" w:rsidP="004164E8">
      <w:pPr>
        <w:pStyle w:val="NoSpacing"/>
        <w:rPr>
          <w:sz w:val="20"/>
          <w:szCs w:val="20"/>
        </w:rPr>
      </w:pPr>
      <w:r>
        <w:rPr>
          <w:sz w:val="20"/>
          <w:szCs w:val="20"/>
        </w:rPr>
        <w:t>The adoption of robotically assisted surgeries has increased due to the reduction in patient recovery times.</w:t>
      </w:r>
      <w:r w:rsidR="004E5D04" w:rsidRPr="00FE0C54">
        <w:rPr>
          <w:sz w:val="20"/>
          <w:szCs w:val="20"/>
        </w:rPr>
        <w:t xml:space="preserve"> To highlight just how quickly this technology has gained prevalence, Beasley writes the </w:t>
      </w:r>
      <w:r w:rsidR="004E5D04" w:rsidRPr="00FE0C54">
        <w:rPr>
          <w:i/>
          <w:sz w:val="20"/>
          <w:szCs w:val="20"/>
        </w:rPr>
        <w:t>Da Vinci</w:t>
      </w:r>
      <w:r w:rsidR="004E5D04" w:rsidRPr="00FE0C54">
        <w:rPr>
          <w:sz w:val="20"/>
          <w:szCs w:val="20"/>
        </w:rPr>
        <w:t xml:space="preserve"> “was used in 80% of radical prostatectomies performed in the U.S. for 2008, just nine years after the </w:t>
      </w:r>
      <w:r>
        <w:rPr>
          <w:sz w:val="20"/>
          <w:szCs w:val="20"/>
        </w:rPr>
        <w:t xml:space="preserve">system went on the market” [8]. </w:t>
      </w:r>
      <w:r w:rsidR="004E5D04" w:rsidRPr="00FE0C54">
        <w:rPr>
          <w:sz w:val="20"/>
          <w:szCs w:val="20"/>
        </w:rPr>
        <w:t xml:space="preserve">The </w:t>
      </w:r>
      <w:r w:rsidR="004E5D04" w:rsidRPr="00FE0C54">
        <w:rPr>
          <w:i/>
          <w:sz w:val="20"/>
          <w:szCs w:val="20"/>
        </w:rPr>
        <w:t>Da Vinci</w:t>
      </w:r>
      <w:r w:rsidR="004E5D04" w:rsidRPr="00FE0C54">
        <w:rPr>
          <w:sz w:val="20"/>
          <w:szCs w:val="20"/>
        </w:rPr>
        <w:t xml:space="preserve"> is not alone. Competition in the field is increasing, driving the development of more versatile, more cost-effective and more autonomous systems. </w:t>
      </w:r>
      <w:r w:rsidR="009B2CAF" w:rsidRPr="00FE0C54">
        <w:rPr>
          <w:sz w:val="20"/>
          <w:szCs w:val="20"/>
        </w:rPr>
        <w:t>However, r</w:t>
      </w:r>
      <w:r w:rsidR="00D14BA8" w:rsidRPr="00FE0C54">
        <w:rPr>
          <w:sz w:val="20"/>
          <w:szCs w:val="20"/>
        </w:rPr>
        <w:t>obotic systems carry the inherent technical requirement for accurate, on-demand spatial information</w:t>
      </w:r>
      <w:r w:rsidR="00016995" w:rsidRPr="00FE0C54">
        <w:rPr>
          <w:sz w:val="20"/>
          <w:szCs w:val="20"/>
        </w:rPr>
        <w:t xml:space="preserve"> about their environments</w:t>
      </w:r>
      <w:r w:rsidR="00D14BA8" w:rsidRPr="00FE0C54">
        <w:rPr>
          <w:sz w:val="20"/>
          <w:szCs w:val="20"/>
        </w:rPr>
        <w:t>. For example,</w:t>
      </w:r>
      <w:r w:rsidR="004E5D04" w:rsidRPr="00FE0C54">
        <w:rPr>
          <w:sz w:val="20"/>
          <w:szCs w:val="20"/>
        </w:rPr>
        <w:t xml:space="preserve"> Renishaw’s </w:t>
      </w:r>
      <w:r w:rsidR="00016995" w:rsidRPr="00FE0C54">
        <w:rPr>
          <w:i/>
          <w:sz w:val="20"/>
          <w:szCs w:val="20"/>
        </w:rPr>
        <w:t>neuromate</w:t>
      </w:r>
      <w:r w:rsidR="00016995" w:rsidRPr="00FE0C54">
        <w:rPr>
          <w:sz w:val="20"/>
          <w:szCs w:val="20"/>
        </w:rPr>
        <w:t xml:space="preserve"> and</w:t>
      </w:r>
      <w:r w:rsidR="00DA0F6D" w:rsidRPr="00FE0C54">
        <w:rPr>
          <w:sz w:val="20"/>
          <w:szCs w:val="20"/>
        </w:rPr>
        <w:t xml:space="preserve"> Accuray’s </w:t>
      </w:r>
      <w:r w:rsidR="00DA0F6D" w:rsidRPr="00FE0C54">
        <w:rPr>
          <w:i/>
          <w:sz w:val="20"/>
          <w:szCs w:val="20"/>
        </w:rPr>
        <w:t>CyberKnife</w:t>
      </w:r>
      <w:r w:rsidR="00016995" w:rsidRPr="00FE0C54">
        <w:rPr>
          <w:sz w:val="20"/>
          <w:szCs w:val="20"/>
        </w:rPr>
        <w:t xml:space="preserve"> both require the</w:t>
      </w:r>
      <w:r w:rsidR="00CE1D05" w:rsidRPr="00FE0C54">
        <w:rPr>
          <w:sz w:val="20"/>
          <w:szCs w:val="20"/>
        </w:rPr>
        <w:t xml:space="preserve"> precise</w:t>
      </w:r>
      <w:r w:rsidR="00016995" w:rsidRPr="00FE0C54">
        <w:rPr>
          <w:sz w:val="20"/>
          <w:szCs w:val="20"/>
        </w:rPr>
        <w:t xml:space="preserve"> location of fiducial marker</w:t>
      </w:r>
      <w:r w:rsidR="009B2CAF" w:rsidRPr="00FE0C54">
        <w:rPr>
          <w:sz w:val="20"/>
          <w:szCs w:val="20"/>
        </w:rPr>
        <w:t>s</w:t>
      </w:r>
      <w:r w:rsidR="00CE1D05" w:rsidRPr="00FE0C54">
        <w:rPr>
          <w:sz w:val="20"/>
          <w:szCs w:val="20"/>
        </w:rPr>
        <w:t xml:space="preserve"> </w:t>
      </w:r>
      <w:r w:rsidR="00CE1D05" w:rsidRPr="00FE0C54">
        <w:rPr>
          <w:b/>
          <w:color w:val="FF0000"/>
          <w:sz w:val="20"/>
          <w:szCs w:val="20"/>
        </w:rPr>
        <w:t>[REFS]</w:t>
      </w:r>
      <w:r w:rsidR="009B2CAF" w:rsidRPr="00FE0C54">
        <w:rPr>
          <w:sz w:val="20"/>
          <w:szCs w:val="20"/>
        </w:rPr>
        <w:t xml:space="preserve">. </w:t>
      </w:r>
      <w:r w:rsidR="00CE1D05" w:rsidRPr="00FE0C54">
        <w:rPr>
          <w:sz w:val="20"/>
          <w:szCs w:val="20"/>
        </w:rPr>
        <w:t xml:space="preserve">[Others, like Cambridge Medical Robotics’ Versius and Medrobotics’ </w:t>
      </w:r>
      <w:r w:rsidR="00CE1D05" w:rsidRPr="00FE0C54">
        <w:rPr>
          <w:i/>
          <w:sz w:val="20"/>
          <w:szCs w:val="20"/>
        </w:rPr>
        <w:t>Flex</w:t>
      </w:r>
      <w:r w:rsidR="00CE1D05" w:rsidRPr="00FE0C54">
        <w:rPr>
          <w:sz w:val="20"/>
          <w:szCs w:val="20"/>
        </w:rPr>
        <w:t xml:space="preserve"> operators rely upon active imaging or access to direct line of sight </w:t>
      </w:r>
      <w:r w:rsidR="00CE1D05" w:rsidRPr="00FE0C54">
        <w:rPr>
          <w:b/>
          <w:color w:val="FF0000"/>
          <w:sz w:val="20"/>
          <w:szCs w:val="20"/>
        </w:rPr>
        <w:t>[REFS]</w:t>
      </w:r>
      <w:r w:rsidR="00CE1D05" w:rsidRPr="00FE0C54">
        <w:rPr>
          <w:sz w:val="20"/>
          <w:szCs w:val="20"/>
        </w:rPr>
        <w:t>.</w:t>
      </w:r>
    </w:p>
    <w:p w14:paraId="0AA68067" w14:textId="520F6C52" w:rsidR="00C70116" w:rsidRPr="00FE0C54" w:rsidRDefault="00D535B8" w:rsidP="008E446C">
      <w:pPr>
        <w:pStyle w:val="NoSpacing"/>
        <w:rPr>
          <w:sz w:val="20"/>
          <w:szCs w:val="20"/>
        </w:rPr>
      </w:pPr>
      <w:r w:rsidRPr="00FE0C54">
        <w:rPr>
          <w:sz w:val="20"/>
          <w:szCs w:val="20"/>
        </w:rPr>
        <w:t>Hence, a</w:t>
      </w:r>
      <w:r w:rsidR="00CE1D05" w:rsidRPr="00FE0C54">
        <w:rPr>
          <w:sz w:val="20"/>
          <w:szCs w:val="20"/>
        </w:rPr>
        <w:t>s such</w:t>
      </w:r>
      <w:r w:rsidR="004E5D04" w:rsidRPr="00FE0C54">
        <w:rPr>
          <w:sz w:val="20"/>
          <w:szCs w:val="20"/>
        </w:rPr>
        <w:t xml:space="preserve"> systems continue to technically advance across a broad scope, that inherent technical requirement for spatial awareness data will only increase. Machine-learning algorithms driving the interconnected array of robotic </w:t>
      </w:r>
      <w:r w:rsidRPr="00FE0C54">
        <w:rPr>
          <w:sz w:val="20"/>
          <w:szCs w:val="20"/>
        </w:rPr>
        <w:t xml:space="preserve">surgical </w:t>
      </w:r>
      <w:r w:rsidR="004E5D04" w:rsidRPr="00FE0C54">
        <w:rPr>
          <w:sz w:val="20"/>
          <w:szCs w:val="20"/>
        </w:rPr>
        <w:t xml:space="preserve">assistants envisioned by Verb Surgical would need data for processing </w:t>
      </w:r>
      <w:r w:rsidR="004E5D04" w:rsidRPr="00FE0C54">
        <w:rPr>
          <w:b/>
          <w:color w:val="FF0000"/>
          <w:sz w:val="20"/>
          <w:szCs w:val="20"/>
        </w:rPr>
        <w:t>[REFS]</w:t>
      </w:r>
      <w:r w:rsidR="004E5D04" w:rsidRPr="00FE0C54">
        <w:rPr>
          <w:sz w:val="20"/>
          <w:szCs w:val="20"/>
        </w:rPr>
        <w:t xml:space="preserve">; surgeons performing teleoperations across oceans would benefit from the availability of </w:t>
      </w:r>
      <w:r w:rsidRPr="00FE0C54">
        <w:rPr>
          <w:sz w:val="20"/>
          <w:szCs w:val="20"/>
        </w:rPr>
        <w:t xml:space="preserve">high-quality, </w:t>
      </w:r>
      <w:r w:rsidR="004E5D04" w:rsidRPr="00FE0C54">
        <w:rPr>
          <w:sz w:val="20"/>
          <w:szCs w:val="20"/>
        </w:rPr>
        <w:t>real-time</w:t>
      </w:r>
      <w:r w:rsidRPr="00FE0C54">
        <w:rPr>
          <w:sz w:val="20"/>
          <w:szCs w:val="20"/>
        </w:rPr>
        <w:t>,</w:t>
      </w:r>
      <w:r w:rsidR="004E5D04" w:rsidRPr="00FE0C54">
        <w:rPr>
          <w:sz w:val="20"/>
          <w:szCs w:val="20"/>
        </w:rPr>
        <w:t xml:space="preserve"> </w:t>
      </w:r>
      <w:r w:rsidR="00CE1D05" w:rsidRPr="00FE0C54">
        <w:rPr>
          <w:sz w:val="20"/>
          <w:szCs w:val="20"/>
        </w:rPr>
        <w:t xml:space="preserve">auxiliary </w:t>
      </w:r>
      <w:r w:rsidR="004E5D04" w:rsidRPr="00FE0C54">
        <w:rPr>
          <w:sz w:val="20"/>
          <w:szCs w:val="20"/>
        </w:rPr>
        <w:t>sensor information that enables exten</w:t>
      </w:r>
      <w:r w:rsidR="00CE1D05" w:rsidRPr="00FE0C54">
        <w:rPr>
          <w:sz w:val="20"/>
          <w:szCs w:val="20"/>
        </w:rPr>
        <w:t>sion of</w:t>
      </w:r>
      <w:r w:rsidR="004E5D04" w:rsidRPr="00FE0C54">
        <w:rPr>
          <w:sz w:val="20"/>
          <w:szCs w:val="20"/>
        </w:rPr>
        <w:t xml:space="preserve"> their dexterity and spatial awareness</w:t>
      </w:r>
      <w:r w:rsidR="00CE1D05" w:rsidRPr="00FE0C54">
        <w:rPr>
          <w:sz w:val="20"/>
          <w:szCs w:val="20"/>
        </w:rPr>
        <w:t xml:space="preserve"> beyond what might be provided for by a robotic platform alone.</w:t>
      </w:r>
      <w:r w:rsidRPr="00FE0C54">
        <w:rPr>
          <w:sz w:val="20"/>
          <w:szCs w:val="20"/>
        </w:rPr>
        <w:t xml:space="preserve"> </w:t>
      </w:r>
      <w:r w:rsidR="00CE1D05" w:rsidRPr="00FE0C54">
        <w:rPr>
          <w:sz w:val="20"/>
          <w:szCs w:val="20"/>
        </w:rPr>
        <w:t>F</w:t>
      </w:r>
      <w:r w:rsidRPr="00FE0C54">
        <w:rPr>
          <w:sz w:val="20"/>
          <w:szCs w:val="20"/>
        </w:rPr>
        <w:t>urthermore</w:t>
      </w:r>
      <w:r w:rsidR="00CE1D05" w:rsidRPr="00FE0C54">
        <w:rPr>
          <w:sz w:val="20"/>
          <w:szCs w:val="20"/>
        </w:rPr>
        <w:t>,</w:t>
      </w:r>
      <w:r w:rsidR="004E5D04" w:rsidRPr="00FE0C54">
        <w:rPr>
          <w:sz w:val="20"/>
          <w:szCs w:val="20"/>
        </w:rPr>
        <w:t xml:space="preserve"> </w:t>
      </w:r>
      <w:r w:rsidRPr="00FE0C54">
        <w:rPr>
          <w:sz w:val="20"/>
          <w:szCs w:val="20"/>
        </w:rPr>
        <w:t xml:space="preserve">especially as such technologies proliferate, </w:t>
      </w:r>
      <w:r w:rsidR="004E5D04" w:rsidRPr="00FE0C54">
        <w:rPr>
          <w:sz w:val="20"/>
          <w:szCs w:val="20"/>
        </w:rPr>
        <w:t xml:space="preserve">providers would desire </w:t>
      </w:r>
      <w:r w:rsidRPr="00FE0C54">
        <w:rPr>
          <w:sz w:val="20"/>
          <w:szCs w:val="20"/>
        </w:rPr>
        <w:t>easily deployable, low-profile, cost-effective user</w:t>
      </w:r>
      <w:r w:rsidR="004E5D04" w:rsidRPr="00FE0C54">
        <w:rPr>
          <w:sz w:val="20"/>
          <w:szCs w:val="20"/>
        </w:rPr>
        <w:t xml:space="preserve"> input</w:t>
      </w:r>
      <w:r w:rsidRPr="00FE0C54">
        <w:rPr>
          <w:sz w:val="20"/>
          <w:szCs w:val="20"/>
        </w:rPr>
        <w:t xml:space="preserve"> systems</w:t>
      </w:r>
      <w:r w:rsidR="004E5D04" w:rsidRPr="00FE0C54">
        <w:rPr>
          <w:sz w:val="20"/>
          <w:szCs w:val="20"/>
        </w:rPr>
        <w:t xml:space="preserve"> for simulation</w:t>
      </w:r>
      <w:r w:rsidRPr="00FE0C54">
        <w:rPr>
          <w:sz w:val="20"/>
          <w:szCs w:val="20"/>
        </w:rPr>
        <w:t xml:space="preserve"> programs designed</w:t>
      </w:r>
      <w:r w:rsidR="004E5D04" w:rsidRPr="00FE0C54">
        <w:rPr>
          <w:sz w:val="20"/>
          <w:szCs w:val="20"/>
        </w:rPr>
        <w:t xml:space="preserve"> </w:t>
      </w:r>
      <w:r w:rsidR="00BC4469" w:rsidRPr="00FE0C54">
        <w:rPr>
          <w:sz w:val="20"/>
          <w:szCs w:val="20"/>
        </w:rPr>
        <w:t>to</w:t>
      </w:r>
      <w:r w:rsidR="004E5D04" w:rsidRPr="00FE0C54">
        <w:rPr>
          <w:sz w:val="20"/>
          <w:szCs w:val="20"/>
        </w:rPr>
        <w:t xml:space="preserve"> train aspiring and established </w:t>
      </w:r>
      <w:r w:rsidRPr="00FE0C54">
        <w:rPr>
          <w:sz w:val="20"/>
          <w:szCs w:val="20"/>
        </w:rPr>
        <w:t>healthcare professionals</w:t>
      </w:r>
      <w:r w:rsidR="004E5D04" w:rsidRPr="00FE0C54">
        <w:rPr>
          <w:sz w:val="20"/>
          <w:szCs w:val="20"/>
        </w:rPr>
        <w:t xml:space="preserve"> on using state-of-the-art </w:t>
      </w:r>
      <w:r w:rsidRPr="00FE0C54">
        <w:rPr>
          <w:sz w:val="20"/>
          <w:szCs w:val="20"/>
        </w:rPr>
        <w:t xml:space="preserve">medical </w:t>
      </w:r>
      <w:r w:rsidR="004E5D04" w:rsidRPr="00FE0C54">
        <w:rPr>
          <w:sz w:val="20"/>
          <w:szCs w:val="20"/>
        </w:rPr>
        <w:t>tools.</w:t>
      </w:r>
    </w:p>
    <w:p w14:paraId="7165CB37" w14:textId="0DEA1F0F" w:rsidR="00FD7721" w:rsidRDefault="00CA28D7" w:rsidP="008E446C">
      <w:pPr>
        <w:pStyle w:val="NoSpacing"/>
        <w:rPr>
          <w:sz w:val="20"/>
          <w:szCs w:val="20"/>
        </w:rPr>
      </w:pPr>
      <w:r w:rsidRPr="00FE0C54">
        <w:rPr>
          <w:sz w:val="20"/>
          <w:szCs w:val="20"/>
        </w:rPr>
        <w:t>To</w:t>
      </w:r>
      <w:r w:rsidR="009B2CAF" w:rsidRPr="00FE0C54">
        <w:rPr>
          <w:sz w:val="20"/>
          <w:szCs w:val="20"/>
        </w:rPr>
        <w:t xml:space="preserve"> advance this field and to fulfill an imperative to provide simulation inputs for our own training applications,</w:t>
      </w:r>
      <w:r w:rsidR="00CE1D05" w:rsidRPr="00FE0C54">
        <w:rPr>
          <w:sz w:val="20"/>
          <w:szCs w:val="20"/>
        </w:rPr>
        <w:t xml:space="preserve"> we have set out to construct a robust, scalable</w:t>
      </w:r>
      <w:r w:rsidR="00D535B8" w:rsidRPr="00FE0C54">
        <w:rPr>
          <w:sz w:val="20"/>
          <w:szCs w:val="20"/>
        </w:rPr>
        <w:t>, highly-customizable,</w:t>
      </w:r>
      <w:r w:rsidRPr="00FE0C54">
        <w:rPr>
          <w:sz w:val="20"/>
          <w:szCs w:val="20"/>
        </w:rPr>
        <w:t xml:space="preserve"> and</w:t>
      </w:r>
      <w:r w:rsidR="00D535B8" w:rsidRPr="00FE0C54">
        <w:rPr>
          <w:sz w:val="20"/>
          <w:szCs w:val="20"/>
        </w:rPr>
        <w:t xml:space="preserve"> non-intrusive</w:t>
      </w:r>
      <w:r w:rsidRPr="00FE0C54">
        <w:rPr>
          <w:sz w:val="20"/>
          <w:szCs w:val="20"/>
        </w:rPr>
        <w:t xml:space="preserve"> </w:t>
      </w:r>
      <w:bookmarkStart w:id="5" w:name="_GoBack"/>
      <w:bookmarkEnd w:id="5"/>
      <w:r w:rsidRPr="00FE0C54">
        <w:rPr>
          <w:sz w:val="20"/>
          <w:szCs w:val="20"/>
        </w:rPr>
        <w:t>system for dynamically tracking point objects in a volumetric space. Given that</w:t>
      </w:r>
      <w:r w:rsidR="009B2CAF" w:rsidRPr="00FE0C54">
        <w:rPr>
          <w:sz w:val="20"/>
          <w:szCs w:val="20"/>
        </w:rPr>
        <w:t xml:space="preserve"> </w:t>
      </w:r>
      <w:r w:rsidRPr="00FE0C54">
        <w:rPr>
          <w:sz w:val="20"/>
          <w:szCs w:val="20"/>
        </w:rPr>
        <w:t xml:space="preserve">human tissues are permeable to magnetic flux, magnetic fields are well-characterized, and there exists a wide variety of open-sourced hardware, our </w:t>
      </w:r>
      <w:r w:rsidR="00A055D6" w:rsidRPr="00FE0C54">
        <w:rPr>
          <w:sz w:val="20"/>
          <w:szCs w:val="20"/>
        </w:rPr>
        <w:t xml:space="preserve">system </w:t>
      </w:r>
      <w:r w:rsidR="00A055D6" w:rsidRPr="00FE0C54">
        <w:rPr>
          <w:sz w:val="20"/>
          <w:szCs w:val="20"/>
        </w:rPr>
        <w:t xml:space="preserve">achieves this by precisely and dynamically </w:t>
      </w:r>
      <w:r w:rsidRPr="00FE0C54">
        <w:rPr>
          <w:sz w:val="20"/>
          <w:szCs w:val="20"/>
        </w:rPr>
        <w:t>locat</w:t>
      </w:r>
      <w:r w:rsidR="00A055D6" w:rsidRPr="00FE0C54">
        <w:rPr>
          <w:sz w:val="20"/>
          <w:szCs w:val="20"/>
        </w:rPr>
        <w:t>ing</w:t>
      </w:r>
      <w:r w:rsidRPr="00FE0C54">
        <w:rPr>
          <w:sz w:val="20"/>
          <w:szCs w:val="20"/>
        </w:rPr>
        <w:t xml:space="preserve"> </w:t>
      </w:r>
      <w:r w:rsidR="00A055D6" w:rsidRPr="00FE0C54">
        <w:rPr>
          <w:sz w:val="20"/>
          <w:szCs w:val="20"/>
        </w:rPr>
        <w:t xml:space="preserve">an arbitrary magnetic field source, such as any permanent magnet, in a volumetric space within the range of our array. Ultimately, this </w:t>
      </w:r>
      <w:r w:rsidRPr="00FE0C54">
        <w:rPr>
          <w:sz w:val="20"/>
          <w:szCs w:val="20"/>
        </w:rPr>
        <w:t>extremely low-cost proof-of-concept prototype serves as a foundation for exploring this approach in the medical industry.</w:t>
      </w:r>
    </w:p>
    <w:p w14:paraId="10CF7655" w14:textId="77777777" w:rsidR="008E446C" w:rsidRPr="00FE0C54" w:rsidRDefault="008E446C" w:rsidP="008E446C">
      <w:pPr>
        <w:pStyle w:val="NoSpacing"/>
        <w:ind w:firstLine="0"/>
        <w:rPr>
          <w:sz w:val="20"/>
          <w:szCs w:val="20"/>
        </w:rPr>
      </w:pPr>
    </w:p>
    <w:p w14:paraId="6931E654" w14:textId="77777777" w:rsidR="008B61D2" w:rsidRPr="00FE0C54" w:rsidRDefault="00FD7721" w:rsidP="008E446C">
      <w:pPr>
        <w:pStyle w:val="Heading1"/>
        <w:spacing w:before="0"/>
      </w:pPr>
      <w:r w:rsidRPr="00FE0C54">
        <w:t>Methods</w:t>
      </w:r>
    </w:p>
    <w:p w14:paraId="3A5E0D57" w14:textId="77777777" w:rsidR="00875042" w:rsidRPr="00FE0C54" w:rsidRDefault="00875042" w:rsidP="008E446C">
      <w:pPr>
        <w:pStyle w:val="BodyTextIndent"/>
        <w:ind w:firstLine="0"/>
        <w:rPr>
          <w:rStyle w:val="Strong"/>
          <w:rFonts w:ascii="Arial" w:hAnsi="Arial" w:cs="Arial"/>
        </w:rPr>
      </w:pPr>
      <w:r w:rsidRPr="00FE0C54">
        <w:rPr>
          <w:rStyle w:val="Strong"/>
          <w:rFonts w:ascii="Arial" w:hAnsi="Arial" w:cs="Arial"/>
        </w:rPr>
        <w:t>Analytical Foundation</w:t>
      </w:r>
    </w:p>
    <w:p w14:paraId="4532A0DE" w14:textId="77777777" w:rsidR="00875042" w:rsidRPr="00FE0C54" w:rsidRDefault="00875042" w:rsidP="008E446C">
      <w:pPr>
        <w:pStyle w:val="BodyTextIndent"/>
        <w:rPr>
          <w:b/>
        </w:rPr>
      </w:pPr>
      <w:r w:rsidRPr="00FE0C54">
        <w:t>Electromagnetic fields are characterized by fundamental principles. Given a classic magnetic dipole centered at the origin, its magnetic induction can be expressed as:</w:t>
      </w:r>
    </w:p>
    <w:tbl>
      <w:tblPr>
        <w:tblW w:w="0" w:type="auto"/>
        <w:tblLook w:val="04A0" w:firstRow="1" w:lastRow="0" w:firstColumn="1" w:lastColumn="0" w:noHBand="0" w:noVBand="1"/>
      </w:tblPr>
      <w:tblGrid>
        <w:gridCol w:w="4032"/>
        <w:gridCol w:w="810"/>
      </w:tblGrid>
      <w:tr w:rsidR="0037275A" w:rsidRPr="00FE0C54" w14:paraId="46EFD5CA" w14:textId="77777777" w:rsidTr="0037275A">
        <w:trPr>
          <w:trHeight w:val="576"/>
        </w:trPr>
        <w:tc>
          <w:tcPr>
            <w:tcW w:w="4032" w:type="dxa"/>
            <w:shd w:val="clear" w:color="auto" w:fill="auto"/>
            <w:vAlign w:val="center"/>
          </w:tcPr>
          <w:p w14:paraId="42522B75" w14:textId="7788CA96" w:rsidR="00875042" w:rsidRPr="00FE0C54" w:rsidRDefault="00EF2CCD" w:rsidP="008E446C">
            <w:pPr>
              <w:pStyle w:val="NoSpacing"/>
              <w:rPr>
                <w:sz w:val="20"/>
                <w:szCs w:val="20"/>
              </w:rPr>
            </w:pPr>
            <m:oMathPara>
              <m:oMathParaPr>
                <m:jc m:val="center"/>
              </m:oMathParaPr>
              <m:oMath>
                <m:acc>
                  <m:accPr>
                    <m:chr m:val="⃗"/>
                    <m:ctrlPr>
                      <w:rPr>
                        <w:rFonts w:ascii="Cambria Math" w:hAnsi="Cambria Math"/>
                        <w:b/>
                        <w:sz w:val="20"/>
                        <w:szCs w:val="20"/>
                      </w:rPr>
                    </m:ctrlPr>
                  </m:accPr>
                  <m:e>
                    <m:r>
                      <m:rPr>
                        <m:sty m:val="b"/>
                      </m:rPr>
                      <w:rPr>
                        <w:rFonts w:ascii="Cambria Math" w:hAnsi="Cambria Math"/>
                        <w:sz w:val="20"/>
                        <w:szCs w:val="20"/>
                      </w:rPr>
                      <m:t>B</m:t>
                    </m:r>
                  </m:e>
                </m:acc>
                <m:r>
                  <m:rPr>
                    <m:sty m:val="b"/>
                  </m:rPr>
                  <w:rPr>
                    <w:rFonts w:ascii="Cambria Math" w:hAnsi="Cambria Math"/>
                    <w:sz w:val="20"/>
                    <w:szCs w:val="20"/>
                  </w:rPr>
                  <m:t>=</m:t>
                </m:r>
                <m:f>
                  <m:fPr>
                    <m:ctrlPr>
                      <w:rPr>
                        <w:rFonts w:ascii="Cambria Math" w:eastAsia="Calibri" w:hAnsi="Cambria Math"/>
                        <w:b/>
                        <w:sz w:val="20"/>
                        <w:szCs w:val="20"/>
                      </w:rPr>
                    </m:ctrlPr>
                  </m:fPr>
                  <m:num>
                    <m:sSub>
                      <m:sSubPr>
                        <m:ctrlPr>
                          <w:rPr>
                            <w:rFonts w:ascii="Cambria Math" w:eastAsia="Calibri" w:hAnsi="Cambria Math"/>
                            <w:sz w:val="20"/>
                            <w:szCs w:val="20"/>
                          </w:rPr>
                        </m:ctrlPr>
                      </m:sSubPr>
                      <m:e>
                        <m:r>
                          <w:rPr>
                            <w:rFonts w:ascii="Cambria Math" w:hAnsi="Cambria Math"/>
                            <w:sz w:val="20"/>
                            <w:szCs w:val="20"/>
                          </w:rPr>
                          <m:t>μ</m:t>
                        </m:r>
                      </m:e>
                      <m:sub>
                        <m:r>
                          <w:rPr>
                            <w:rFonts w:ascii="Cambria Math" w:hAnsi="Cambria Math"/>
                            <w:sz w:val="20"/>
                            <w:szCs w:val="20"/>
                          </w:rPr>
                          <m:t>0</m:t>
                        </m:r>
                      </m:sub>
                    </m:sSub>
                  </m:num>
                  <m:den>
                    <m:r>
                      <w:rPr>
                        <w:rFonts w:ascii="Cambria Math" w:hAnsi="Cambria Math"/>
                        <w:sz w:val="20"/>
                        <w:szCs w:val="20"/>
                      </w:rPr>
                      <m:t>4π</m:t>
                    </m:r>
                  </m:den>
                </m:f>
                <m:r>
                  <m:rPr>
                    <m:sty m:val="bi"/>
                  </m:rPr>
                  <w:rPr>
                    <w:rFonts w:ascii="Cambria Math" w:eastAsia="Calibri"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3</m:t>
                    </m:r>
                    <m:acc>
                      <m:accPr>
                        <m:ctrlPr>
                          <w:rPr>
                            <w:rFonts w:ascii="Cambria Math" w:eastAsia="Calibri" w:hAnsi="Cambria Math"/>
                            <w:sz w:val="20"/>
                            <w:szCs w:val="20"/>
                          </w:rPr>
                        </m:ctrlPr>
                      </m:accPr>
                      <m:e>
                        <m:r>
                          <m:rPr>
                            <m:sty m:val="b"/>
                          </m:rPr>
                          <w:rPr>
                            <w:rFonts w:ascii="Cambria Math" w:hAnsi="Cambria Math"/>
                            <w:sz w:val="20"/>
                            <w:szCs w:val="20"/>
                          </w:rPr>
                          <m:t>r</m:t>
                        </m:r>
                      </m:e>
                    </m:acc>
                    <m:d>
                      <m:dPr>
                        <m:ctrlPr>
                          <w:rPr>
                            <w:rFonts w:ascii="Cambria Math" w:hAnsi="Cambria Math"/>
                            <w:sz w:val="20"/>
                            <w:szCs w:val="20"/>
                          </w:rPr>
                        </m:ctrlPr>
                      </m:dPr>
                      <m:e>
                        <m:r>
                          <m:rPr>
                            <m:sty m:val="p"/>
                          </m:rPr>
                          <w:rPr>
                            <w:rFonts w:ascii="Cambria Math" w:hAnsi="Cambria Math"/>
                            <w:sz w:val="20"/>
                            <w:szCs w:val="20"/>
                          </w:rPr>
                          <m:t xml:space="preserve"> </m:t>
                        </m:r>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r>
                          <m:rPr>
                            <m:sty m:val="p"/>
                          </m:rPr>
                          <w:rPr>
                            <w:rFonts w:ascii="Cambria Math" w:hAnsi="Cambria Math"/>
                            <w:sz w:val="20"/>
                            <w:szCs w:val="20"/>
                          </w:rPr>
                          <m:t>•</m:t>
                        </m:r>
                        <m:acc>
                          <m:accPr>
                            <m:ctrlPr>
                              <w:rPr>
                                <w:rFonts w:ascii="Cambria Math" w:hAnsi="Cambria Math"/>
                                <w:sz w:val="20"/>
                                <w:szCs w:val="20"/>
                              </w:rPr>
                            </m:ctrlPr>
                          </m:accPr>
                          <m:e>
                            <m:r>
                              <m:rPr>
                                <m:sty m:val="b"/>
                              </m:rPr>
                              <w:rPr>
                                <w:rFonts w:ascii="Cambria Math" w:hAnsi="Cambria Math"/>
                                <w:sz w:val="20"/>
                                <w:szCs w:val="20"/>
                              </w:rPr>
                              <m:t>r</m:t>
                            </m:r>
                          </m:e>
                        </m:acc>
                      </m:e>
                    </m:d>
                    <m:r>
                      <m:rPr>
                        <m:sty m:val="p"/>
                      </m:rPr>
                      <w:rPr>
                        <w:rFonts w:ascii="Cambria Math" w:hAnsi="Cambria Math"/>
                        <w:sz w:val="20"/>
                        <w:szCs w:val="20"/>
                      </w:rPr>
                      <m:t>-</m:t>
                    </m:r>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num>
                  <m:den>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3</m:t>
                        </m:r>
                      </m:sup>
                    </m:sSup>
                  </m:den>
                </m:f>
              </m:oMath>
            </m:oMathPara>
          </w:p>
        </w:tc>
        <w:tc>
          <w:tcPr>
            <w:tcW w:w="432" w:type="dxa"/>
            <w:shd w:val="clear" w:color="auto" w:fill="auto"/>
            <w:vAlign w:val="center"/>
          </w:tcPr>
          <w:p w14:paraId="6559F3EE" w14:textId="77777777" w:rsidR="00875042" w:rsidRPr="00FE0C54" w:rsidRDefault="00875042" w:rsidP="008E446C">
            <w:pPr>
              <w:pStyle w:val="NoSpacing"/>
              <w:rPr>
                <w:sz w:val="20"/>
                <w:szCs w:val="20"/>
              </w:rPr>
            </w:pPr>
            <w:r w:rsidRPr="00FE0C54">
              <w:rPr>
                <w:sz w:val="20"/>
                <w:szCs w:val="20"/>
              </w:rPr>
              <w:t>(1)</w:t>
            </w:r>
          </w:p>
        </w:tc>
      </w:tr>
    </w:tbl>
    <w:p w14:paraId="0F27EE07" w14:textId="44A96C93" w:rsidR="00875042" w:rsidRPr="00FE0C54" w:rsidRDefault="00875042" w:rsidP="008E446C">
      <w:pPr>
        <w:pStyle w:val="NoSpacing"/>
        <w:rPr>
          <w:sz w:val="20"/>
          <w:szCs w:val="20"/>
        </w:rPr>
      </w:pPr>
      <w:r w:rsidRPr="00FE0C54">
        <w:rPr>
          <w:sz w:val="20"/>
          <w:szCs w:val="20"/>
        </w:rPr>
        <w:t>Whereby the relationship is dependent on the orientation and strength of its magnetic moment vector, given by</w:t>
      </w:r>
      <m:oMath>
        <m:r>
          <w:ins w:id="6" w:author="WOLF512" w:date="2017-10-30T22:21:00Z">
            <w:rPr>
              <w:rFonts w:ascii="Cambria Math" w:hAnsi="Cambria Math"/>
              <w:sz w:val="20"/>
              <w:szCs w:val="20"/>
            </w:rPr>
            <m:t xml:space="preserve"> </m:t>
          </w:ins>
        </m:r>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oMath>
      <w:r w:rsidRPr="00FE0C54">
        <w:rPr>
          <w:sz w:val="20"/>
          <w:szCs w:val="20"/>
        </w:rPr>
        <w:t>, as well as the location of the arbitrary point of interest with respect to the center of the magnet, represented by vector</w:t>
      </w:r>
      <m:oMath>
        <m:r>
          <w:ins w:id="7" w:author="WOLF512" w:date="2017-10-30T22:21:00Z">
            <w:rPr>
              <w:rFonts w:ascii="Cambria Math" w:hAnsi="Cambria Math"/>
              <w:sz w:val="20"/>
              <w:szCs w:val="20"/>
            </w:rPr>
            <m:t xml:space="preserve"> </m:t>
          </w:ins>
        </m:r>
        <m:acc>
          <m:accPr>
            <m:chr m:val="⃗"/>
            <m:ctrlPr>
              <w:rPr>
                <w:rFonts w:ascii="Cambria Math" w:eastAsia="Calibri" w:hAnsi="Cambria Math"/>
                <w:sz w:val="20"/>
                <w:szCs w:val="20"/>
              </w:rPr>
            </m:ctrlPr>
          </m:accPr>
          <m:e>
            <m:r>
              <m:rPr>
                <m:sty m:val="b"/>
              </m:rPr>
              <w:rPr>
                <w:rFonts w:ascii="Cambria Math" w:hAnsi="Cambria Math"/>
                <w:sz w:val="20"/>
                <w:szCs w:val="20"/>
              </w:rPr>
              <m:t>r</m:t>
            </m:r>
            <m:r>
              <m:rPr>
                <m:sty m:val="p"/>
              </m:rPr>
              <w:rPr>
                <w:rFonts w:ascii="Cambria Math" w:hAnsi="Cambria Math"/>
                <w:sz w:val="20"/>
                <w:szCs w:val="20"/>
              </w:rPr>
              <m:t xml:space="preserve"> </m:t>
            </m:r>
          </m:e>
        </m:acc>
      </m:oMath>
      <w:r w:rsidRPr="00FE0C54">
        <w:rPr>
          <w:sz w:val="20"/>
          <w:szCs w:val="20"/>
        </w:rPr>
        <w:t xml:space="preserve">. Equation (1) can be modified to express the strength of the magnetic field </w:t>
      </w:r>
      <m:oMath>
        <m:acc>
          <m:accPr>
            <m:chr m:val="⃗"/>
            <m:ctrlPr>
              <w:rPr>
                <w:rFonts w:ascii="Cambria Math" w:hAnsi="Cambria Math"/>
                <w:b/>
                <w:sz w:val="20"/>
                <w:szCs w:val="20"/>
              </w:rPr>
            </m:ctrlPr>
          </m:accPr>
          <m:e>
            <m:r>
              <m:rPr>
                <m:sty m:val="b"/>
              </m:rPr>
              <w:rPr>
                <w:rFonts w:ascii="Cambria Math" w:hAnsi="Cambria Math"/>
                <w:sz w:val="20"/>
                <w:szCs w:val="20"/>
              </w:rPr>
              <m:t>H</m:t>
            </m:r>
          </m:e>
        </m:acc>
      </m:oMath>
      <w:r w:rsidRPr="00FE0C54">
        <w:rPr>
          <w:b/>
          <w:sz w:val="20"/>
          <w:szCs w:val="20"/>
        </w:rPr>
        <w:t xml:space="preserve">, </w:t>
      </w:r>
      <w:r w:rsidRPr="00FE0C54">
        <w:rPr>
          <w:sz w:val="20"/>
          <w:szCs w:val="20"/>
        </w:rPr>
        <w:t xml:space="preserve">which is what an observing magnetometer normal to the level surface of the magnetic field would perceive; which may further be broken into a more convenient polar component form, given the intrinsic rotational symmetry of isofield lines about </w:t>
      </w:r>
      <m:oMath>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oMath>
      <w:r w:rsidRPr="00FE0C54">
        <w:rPr>
          <w:sz w:val="20"/>
          <w:szCs w:val="20"/>
        </w:rPr>
        <w:t>.</w:t>
      </w:r>
      <w:r w:rsidR="00C70116" w:rsidRPr="00FE0C54">
        <w:rPr>
          <w:sz w:val="20"/>
          <w:szCs w:val="20"/>
        </w:rPr>
        <w:t xml:space="preserve"> </w:t>
      </w:r>
      <w:r w:rsidRPr="00FE0C54">
        <w:rPr>
          <w:sz w:val="20"/>
          <w:szCs w:val="20"/>
        </w:rPr>
        <w:t>Bas</w:t>
      </w:r>
      <w:r w:rsidR="00C70116" w:rsidRPr="00FE0C54">
        <w:rPr>
          <w:sz w:val="20"/>
          <w:szCs w:val="20"/>
        </w:rPr>
        <w:t>e</w:t>
      </w:r>
      <w:r w:rsidRPr="00FE0C54">
        <w:rPr>
          <w:sz w:val="20"/>
          <w:szCs w:val="20"/>
        </w:rPr>
        <w:t xml:space="preserve">d on the work of Chen </w:t>
      </w:r>
      <w:r w:rsidRPr="00FE0C54">
        <w:rPr>
          <w:i/>
          <w:sz w:val="20"/>
          <w:szCs w:val="20"/>
        </w:rPr>
        <w:t xml:space="preserve">et al </w:t>
      </w:r>
      <w:r w:rsidRPr="00FE0C54">
        <w:rPr>
          <w:sz w:val="20"/>
          <w:szCs w:val="20"/>
        </w:rPr>
        <w:t xml:space="preserve">[5], expressing the location of the center of a magnet with respect to the magnetic field vectors observed by three sensors in predefined relative positions fully satisfies a system of equations when the magnet is in a fixed North pole orientation along the system’s internally defined x-axis: </w:t>
      </w:r>
    </w:p>
    <w:tbl>
      <w:tblPr>
        <w:tblW w:w="0" w:type="auto"/>
        <w:tblLook w:val="04A0" w:firstRow="1" w:lastRow="0" w:firstColumn="1" w:lastColumn="0" w:noHBand="0" w:noVBand="1"/>
      </w:tblPr>
      <w:tblGrid>
        <w:gridCol w:w="4032"/>
        <w:gridCol w:w="810"/>
      </w:tblGrid>
      <w:tr w:rsidR="0037275A" w:rsidRPr="00FE0C54" w14:paraId="6430B815" w14:textId="77777777" w:rsidTr="0037275A">
        <w:trPr>
          <w:trHeight w:val="576"/>
        </w:trPr>
        <w:tc>
          <w:tcPr>
            <w:tcW w:w="4032" w:type="dxa"/>
            <w:shd w:val="clear" w:color="auto" w:fill="auto"/>
            <w:vAlign w:val="center"/>
          </w:tcPr>
          <w:p w14:paraId="09E33892" w14:textId="16D84DD6" w:rsidR="00875042" w:rsidRPr="00FE0C54" w:rsidRDefault="00EF2CCD" w:rsidP="008E446C">
            <w:pPr>
              <w:pStyle w:val="NoSpacing"/>
              <w:rPr>
                <w:sz w:val="20"/>
                <w:szCs w:val="20"/>
              </w:rPr>
            </w:pPr>
            <m:oMathPara>
              <m:oMathParaPr>
                <m:jc m:val="center"/>
              </m:oMathParaPr>
              <m:oMath>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r>
                  <m:rPr>
                    <m:sty m:val="b"/>
                  </m:rPr>
                  <w:rPr>
                    <w:rFonts w:ascii="Cambria Math" w:hAnsi="Cambria Math"/>
                    <w:sz w:val="20"/>
                    <w:szCs w:val="20"/>
                  </w:rPr>
                  <m:t>=</m:t>
                </m:r>
                <m:rad>
                  <m:radPr>
                    <m:degHide m:val="1"/>
                    <m:ctrlPr>
                      <w:rPr>
                        <w:rFonts w:ascii="Cambria Math" w:hAnsi="Cambria Math"/>
                        <w:sz w:val="20"/>
                        <w:szCs w:val="20"/>
                      </w:rPr>
                    </m:ctrlPr>
                  </m:radPr>
                  <m:deg/>
                  <m:e>
                    <m:f>
                      <m:fPr>
                        <m:ctrlPr>
                          <w:rPr>
                            <w:rFonts w:ascii="Cambria Math" w:hAnsi="Cambria Math"/>
                            <w:sz w:val="20"/>
                            <w:szCs w:val="20"/>
                          </w:rPr>
                        </m:ctrlPr>
                      </m:fPr>
                      <m:num>
                        <m:r>
                          <m:rPr>
                            <m:sty m:val="p"/>
                          </m:rPr>
                          <w:rPr>
                            <w:rFonts w:ascii="Cambria Math" w:hAnsi="Cambria Math"/>
                            <w:sz w:val="20"/>
                            <w:szCs w:val="20"/>
                          </w:rPr>
                          <m:t>K</m:t>
                        </m:r>
                        <m:d>
                          <m:dPr>
                            <m:ctrlPr>
                              <w:rPr>
                                <w:rFonts w:ascii="Cambria Math" w:hAnsi="Cambria Math"/>
                                <w:sz w:val="20"/>
                                <w:szCs w:val="20"/>
                              </w:rPr>
                            </m:ctrlPr>
                          </m:dPr>
                          <m:e>
                            <m:r>
                              <m:rPr>
                                <m:sty m:val="p"/>
                              </m:rPr>
                              <w:rPr>
                                <w:rFonts w:ascii="Cambria Math" w:hAnsi="Cambria Math"/>
                                <w:sz w:val="20"/>
                                <w:szCs w:val="20"/>
                              </w:rPr>
                              <m:t>3</m:t>
                            </m:r>
                            <m:sSup>
                              <m:sSupPr>
                                <m:ctrlPr>
                                  <w:rPr>
                                    <w:rFonts w:ascii="Cambria Math" w:hAnsi="Cambria Math"/>
                                    <w:sz w:val="20"/>
                                    <w:szCs w:val="20"/>
                                  </w:rPr>
                                </m:ctrlPr>
                              </m:sSupPr>
                              <m:e>
                                <m:r>
                                  <m:rPr>
                                    <m:sty m:val="p"/>
                                  </m:rPr>
                                  <w:rPr>
                                    <w:rFonts w:ascii="Cambria Math" w:hAnsi="Cambria Math"/>
                                    <w:sz w:val="20"/>
                                    <w:szCs w:val="20"/>
                                  </w:rPr>
                                  <m:t>cos</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r>
                              <w:rPr>
                                <w:rFonts w:ascii="Cambria Math" w:hAnsi="Cambria Math"/>
                                <w:sz w:val="20"/>
                                <w:szCs w:val="20"/>
                              </w:rPr>
                              <m:t>+1</m:t>
                            </m:r>
                            <m:ctrlPr>
                              <w:rPr>
                                <w:rFonts w:ascii="Cambria Math" w:hAnsi="Cambria Math"/>
                                <w:i/>
                                <w:sz w:val="20"/>
                                <w:szCs w:val="20"/>
                              </w:rPr>
                            </m:ctrlPr>
                          </m:e>
                        </m:d>
                      </m:num>
                      <m:den>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sup>
                            <m:r>
                              <w:rPr>
                                <w:rFonts w:ascii="Cambria Math" w:hAnsi="Cambria Math"/>
                                <w:sz w:val="20"/>
                                <w:szCs w:val="20"/>
                              </w:rPr>
                              <m:t>6</m:t>
                            </m:r>
                          </m:sup>
                        </m:sSup>
                      </m:den>
                    </m:f>
                  </m:e>
                </m:rad>
              </m:oMath>
            </m:oMathPara>
          </w:p>
        </w:tc>
        <w:tc>
          <w:tcPr>
            <w:tcW w:w="426" w:type="dxa"/>
            <w:shd w:val="clear" w:color="auto" w:fill="auto"/>
            <w:vAlign w:val="center"/>
          </w:tcPr>
          <w:p w14:paraId="6CFDEB17" w14:textId="77777777" w:rsidR="00875042" w:rsidRPr="00FE0C54" w:rsidRDefault="00875042" w:rsidP="008E446C">
            <w:pPr>
              <w:pStyle w:val="NoSpacing"/>
              <w:rPr>
                <w:sz w:val="20"/>
                <w:szCs w:val="20"/>
              </w:rPr>
            </w:pPr>
            <w:r w:rsidRPr="00FE0C54">
              <w:rPr>
                <w:sz w:val="20"/>
                <w:szCs w:val="20"/>
              </w:rPr>
              <w:t>(2)</w:t>
            </w:r>
          </w:p>
        </w:tc>
      </w:tr>
      <w:tr w:rsidR="0037275A" w:rsidRPr="00FE0C54" w14:paraId="68A1F057" w14:textId="77777777" w:rsidTr="0037275A">
        <w:trPr>
          <w:trHeight w:val="576"/>
        </w:trPr>
        <w:tc>
          <w:tcPr>
            <w:tcW w:w="4032" w:type="dxa"/>
            <w:shd w:val="clear" w:color="auto" w:fill="auto"/>
            <w:vAlign w:val="center"/>
          </w:tcPr>
          <w:p w14:paraId="3C12D8AB" w14:textId="72F912CE" w:rsidR="00875042" w:rsidRPr="00FE0C54" w:rsidRDefault="00EF2CCD" w:rsidP="008E446C">
            <w:pPr>
              <w:pStyle w:val="NoSpacing"/>
              <w:rPr>
                <w:sz w:val="20"/>
                <w:szCs w:val="20"/>
              </w:rPr>
            </w:pPr>
            <m:oMathPara>
              <m:oMathParaPr>
                <m:jc m:val="center"/>
              </m:oMathParaPr>
              <m:oMath>
                <m:d>
                  <m:dPr>
                    <m:begChr m:val="‖"/>
                    <m:endChr m:val="‖"/>
                    <m:ctrlPr>
                      <w:rPr>
                        <w:rFonts w:ascii="Cambria Math" w:hAnsi="Cambria Math"/>
                        <w:i/>
                        <w:sz w:val="20"/>
                        <w:szCs w:val="20"/>
                      </w:rPr>
                    </m:ctrlPr>
                  </m:dPr>
                  <m:e>
                    <m:acc>
                      <m:accPr>
                        <m:chr m:val="⃗"/>
                        <m:ctrlPr>
                          <w:rPr>
                            <w:rFonts w:ascii="Cambria Math" w:hAnsi="Cambria Math"/>
                            <w:sz w:val="20"/>
                            <w:szCs w:val="20"/>
                          </w:rPr>
                        </m:ctrlPr>
                      </m:accPr>
                      <m:e>
                        <m:sSub>
                          <m:sSubPr>
                            <m:ctrlPr>
                              <w:rPr>
                                <w:rFonts w:ascii="Cambria Math" w:hAnsi="Cambria Math"/>
                                <w:sz w:val="20"/>
                                <w:szCs w:val="20"/>
                              </w:rPr>
                            </m:ctrlPr>
                          </m:sSubPr>
                          <m:e>
                            <m:r>
                              <m:rPr>
                                <m:sty m:val="b"/>
                              </m:rPr>
                              <w:rPr>
                                <w:rFonts w:ascii="Cambria Math" w:hAnsi="Cambria Math"/>
                                <w:sz w:val="20"/>
                                <w:szCs w:val="20"/>
                              </w:rPr>
                              <m:t>r</m:t>
                            </m:r>
                          </m:e>
                          <m:sub>
                            <m:r>
                              <w:rPr>
                                <w:rFonts w:ascii="Cambria Math" w:hAnsi="Cambria Math"/>
                                <w:sz w:val="20"/>
                                <w:szCs w:val="20"/>
                              </w:rPr>
                              <m:t>i</m:t>
                            </m:r>
                          </m:sub>
                        </m:sSub>
                      </m:e>
                    </m:acc>
                  </m:e>
                </m:d>
                <m:r>
                  <m:rPr>
                    <m:sty m:val="p"/>
                  </m:rP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e>
                        </m:d>
                      </m:e>
                      <m:sup>
                        <m: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y+∆</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z+</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sup>
                        <m:r>
                          <w:rPr>
                            <w:rFonts w:ascii="Cambria Math" w:hAnsi="Cambria Math"/>
                            <w:sz w:val="20"/>
                            <w:szCs w:val="20"/>
                          </w:rPr>
                          <m:t>2</m:t>
                        </m:r>
                      </m:sup>
                    </m:sSup>
                  </m:e>
                </m:rad>
              </m:oMath>
            </m:oMathPara>
          </w:p>
        </w:tc>
        <w:tc>
          <w:tcPr>
            <w:tcW w:w="426" w:type="dxa"/>
            <w:shd w:val="clear" w:color="auto" w:fill="auto"/>
            <w:vAlign w:val="center"/>
          </w:tcPr>
          <w:p w14:paraId="3A0EE632" w14:textId="77777777" w:rsidR="00875042" w:rsidRPr="00FE0C54" w:rsidRDefault="00875042" w:rsidP="008E446C">
            <w:pPr>
              <w:pStyle w:val="NoSpacing"/>
              <w:rPr>
                <w:sz w:val="20"/>
                <w:szCs w:val="20"/>
              </w:rPr>
            </w:pPr>
            <w:r w:rsidRPr="00FE0C54">
              <w:rPr>
                <w:sz w:val="20"/>
                <w:szCs w:val="20"/>
              </w:rPr>
              <w:t>(3)</w:t>
            </w:r>
          </w:p>
        </w:tc>
      </w:tr>
      <w:tr w:rsidR="0037275A" w:rsidRPr="00FE0C54" w14:paraId="42FDBD9A" w14:textId="77777777" w:rsidTr="0037275A">
        <w:trPr>
          <w:trHeight w:val="576"/>
        </w:trPr>
        <w:tc>
          <w:tcPr>
            <w:tcW w:w="4032" w:type="dxa"/>
            <w:shd w:val="clear" w:color="auto" w:fill="auto"/>
            <w:vAlign w:val="center"/>
          </w:tcPr>
          <w:p w14:paraId="278E3431" w14:textId="5185B894" w:rsidR="00875042" w:rsidRPr="00FE0C54" w:rsidRDefault="00EF2CCD" w:rsidP="008E446C">
            <w:pPr>
              <w:pStyle w:val="NoSpacing"/>
              <w:rPr>
                <w:sz w:val="20"/>
                <w:szCs w:val="20"/>
              </w:rPr>
            </w:pPr>
            <m:oMathPara>
              <m:oMathParaPr>
                <m:jc m:val="center"/>
              </m:oMathParaPr>
              <m:oMath>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i</m:t>
                        </m:r>
                      </m:sub>
                    </m:sSub>
                  </m:e>
                </m:func>
                <m:r>
                  <m:rPr>
                    <m:sty m:val="b"/>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z</m:t>
                    </m:r>
                  </m:num>
                  <m:den>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i</m:t>
                        </m:r>
                      </m:sub>
                    </m:sSub>
                  </m:den>
                </m:f>
              </m:oMath>
            </m:oMathPara>
          </w:p>
        </w:tc>
        <w:tc>
          <w:tcPr>
            <w:tcW w:w="426" w:type="dxa"/>
            <w:shd w:val="clear" w:color="auto" w:fill="auto"/>
            <w:vAlign w:val="center"/>
          </w:tcPr>
          <w:p w14:paraId="1574F593" w14:textId="77777777" w:rsidR="00875042" w:rsidRPr="00FE0C54" w:rsidRDefault="00875042" w:rsidP="008E446C">
            <w:pPr>
              <w:pStyle w:val="NoSpacing"/>
              <w:rPr>
                <w:sz w:val="20"/>
                <w:szCs w:val="20"/>
              </w:rPr>
            </w:pPr>
            <w:r w:rsidRPr="00FE0C54">
              <w:rPr>
                <w:sz w:val="20"/>
                <w:szCs w:val="20"/>
              </w:rPr>
              <w:t>(4)</w:t>
            </w:r>
          </w:p>
        </w:tc>
      </w:tr>
    </w:tbl>
    <w:p w14:paraId="2C49CD1D" w14:textId="77777777" w:rsidR="002B1D71" w:rsidRPr="00FE0C54" w:rsidRDefault="00875042" w:rsidP="008E446C">
      <w:pPr>
        <w:pStyle w:val="NoSpacing"/>
        <w:rPr>
          <w:sz w:val="20"/>
          <w:szCs w:val="20"/>
        </w:rPr>
      </w:pPr>
      <w:r w:rsidRPr="00FE0C54">
        <w:rPr>
          <w:sz w:val="20"/>
          <w:szCs w:val="20"/>
        </w:rPr>
        <w:lastRenderedPageBreak/>
        <w:t xml:space="preserve">Whereby, </w:t>
      </w:r>
      <m:oMath>
        <m:r>
          <w:rPr>
            <w:rFonts w:ascii="Cambria Math" w:hAnsi="Cambria Math"/>
            <w:sz w:val="20"/>
            <w:szCs w:val="20"/>
          </w:rPr>
          <m:t>i</m:t>
        </m:r>
      </m:oMath>
      <w:r w:rsidRPr="00FE0C54">
        <w:rPr>
          <w:sz w:val="20"/>
          <w:szCs w:val="20"/>
        </w:rPr>
        <w:t xml:space="preserve"> represents a sensor in the array, </w:t>
      </w:r>
      <m:oMath>
        <m:d>
          <m:dPr>
            <m:begChr m:val="‖"/>
            <m:endChr m:val="‖"/>
            <m:ctrlPr>
              <w:rPr>
                <w:rFonts w:ascii="Cambria Math" w:hAnsi="Cambria Math"/>
                <w:b/>
                <w:i/>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r</m:t>
                    </m:r>
                  </m:e>
                  <m:sub>
                    <m:r>
                      <w:rPr>
                        <w:rFonts w:ascii="Cambria Math" w:hAnsi="Cambria Math"/>
                        <w:sz w:val="20"/>
                        <w:szCs w:val="20"/>
                      </w:rPr>
                      <m:t>i</m:t>
                    </m:r>
                  </m:sub>
                </m:sSub>
              </m:e>
            </m:acc>
          </m:e>
        </m:d>
        <m:r>
          <m:rPr>
            <m:sty m:val="bi"/>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FE0C54">
        <w:rPr>
          <w:b/>
          <w:sz w:val="20"/>
          <w:szCs w:val="20"/>
        </w:rPr>
        <w:t xml:space="preserve"> </w:t>
      </w:r>
      <w:r w:rsidRPr="00FE0C54">
        <w:rPr>
          <w:sz w:val="20"/>
          <w:szCs w:val="20"/>
        </w:rPr>
        <w:t xml:space="preserve">is the distance to the center of the magnet for the sensor, </w:t>
      </w:r>
      <m:oMath>
        <m:sSub>
          <m:sSubPr>
            <m:ctrlPr>
              <w:rPr>
                <w:rFonts w:ascii="Cambria Math" w:hAnsi="Cambria Math"/>
                <w:b/>
                <w:sz w:val="20"/>
                <w:szCs w:val="20"/>
              </w:rPr>
            </m:ctrlPr>
          </m:sSubPr>
          <m:e>
            <m:r>
              <m:rPr>
                <m:sty m:val="b"/>
              </m:rPr>
              <w:rPr>
                <w:rFonts w:ascii="Cambria Math" w:hAnsi="Cambria Math"/>
                <w:sz w:val="20"/>
                <w:szCs w:val="20"/>
              </w:rPr>
              <m:t>∆</m:t>
            </m:r>
          </m:e>
          <m:sub>
            <m:r>
              <w:rPr>
                <w:rFonts w:ascii="Cambria Math" w:hAnsi="Cambria Math"/>
                <w:sz w:val="20"/>
                <w:szCs w:val="20"/>
              </w:rPr>
              <m:t>i</m:t>
            </m:r>
          </m:sub>
        </m:sSub>
      </m:oMath>
      <w:r w:rsidRPr="00FE0C54">
        <w:rPr>
          <w:b/>
          <w:sz w:val="20"/>
          <w:szCs w:val="20"/>
        </w:rPr>
        <w:t xml:space="preserve"> </w:t>
      </w:r>
      <w:r w:rsidRPr="00FE0C54">
        <w:rPr>
          <w:sz w:val="20"/>
          <w:szCs w:val="20"/>
        </w:rPr>
        <w:t xml:space="preserve">is the relative offset from a designated origin with respect to the sensor,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oMath>
      <w:r w:rsidRPr="00FE0C54">
        <w:rPr>
          <w:sz w:val="20"/>
          <w:szCs w:val="20"/>
        </w:rPr>
        <w:t xml:space="preserve"> represents the angle made by the north pole of the magnet and the radial component of</w:t>
      </w:r>
      <m:oMath>
        <m:r>
          <w:rPr>
            <w:rFonts w:ascii="Cambria Math" w:hAnsi="Cambria Math"/>
            <w:sz w:val="20"/>
            <w:szCs w:val="20"/>
          </w:rPr>
          <m:t xml:space="preserve"> </m:t>
        </m:r>
        <m:acc>
          <m:accPr>
            <m:chr m:val="⃗"/>
            <m:ctrlPr>
              <w:rPr>
                <w:rFonts w:ascii="Cambria Math" w:hAnsi="Cambria Math"/>
                <w:b/>
                <w:sz w:val="20"/>
                <w:szCs w:val="20"/>
              </w:rPr>
            </m:ctrlPr>
          </m:accPr>
          <m:e>
            <m:r>
              <m:rPr>
                <m:sty m:val="b"/>
              </m:rPr>
              <w:rPr>
                <w:rFonts w:ascii="Cambria Math" w:hAnsi="Cambria Math"/>
                <w:sz w:val="20"/>
                <w:szCs w:val="20"/>
              </w:rPr>
              <m:t>H</m:t>
            </m:r>
          </m:e>
        </m:acc>
      </m:oMath>
      <w:r w:rsidRPr="00FE0C54">
        <w:rPr>
          <w:sz w:val="20"/>
          <w:szCs w:val="20"/>
        </w:rPr>
        <w:t>, and K represents a constant that encompasses the magnitude of the dipole moment, magnetic permeability of free space</w:t>
      </w:r>
      <m:oMath>
        <m:r>
          <w:rPr>
            <w:rFonts w:ascii="Cambria Math" w:hAnsi="Cambria Math"/>
            <w:sz w:val="20"/>
            <w:szCs w:val="20"/>
          </w:rPr>
          <m:t xml:space="preserve"> </m:t>
        </m:r>
        <m:sSub>
          <m:sSubPr>
            <m:ctrlPr>
              <w:rPr>
                <w:rFonts w:ascii="Cambria Math" w:eastAsia="Calibri" w:hAnsi="Cambria Math"/>
                <w:sz w:val="20"/>
                <w:szCs w:val="20"/>
              </w:rPr>
            </m:ctrlPr>
          </m:sSubPr>
          <m:e>
            <m:r>
              <w:rPr>
                <w:rFonts w:ascii="Cambria Math" w:hAnsi="Cambria Math"/>
                <w:sz w:val="20"/>
                <w:szCs w:val="20"/>
              </w:rPr>
              <m:t>μ</m:t>
            </m:r>
          </m:e>
          <m:sub>
            <m:r>
              <w:rPr>
                <w:rFonts w:ascii="Cambria Math" w:hAnsi="Cambria Math"/>
                <w:sz w:val="20"/>
                <w:szCs w:val="20"/>
              </w:rPr>
              <m:t>0</m:t>
            </m:r>
          </m:sub>
        </m:sSub>
      </m:oMath>
      <w:r w:rsidRPr="00FE0C54">
        <w:rPr>
          <w:sz w:val="20"/>
          <w:szCs w:val="20"/>
        </w:rPr>
        <w:t>, and the relative permeability of the magnet’s own material.</w:t>
      </w:r>
    </w:p>
    <w:p w14:paraId="3CF4B105" w14:textId="5830532F" w:rsidR="00875042" w:rsidRPr="00FE0C54" w:rsidRDefault="00875042" w:rsidP="008E446C">
      <w:pPr>
        <w:pStyle w:val="NoSpacing"/>
        <w:rPr>
          <w:sz w:val="20"/>
          <w:szCs w:val="20"/>
        </w:rPr>
      </w:pPr>
      <w:r w:rsidRPr="00FE0C54">
        <w:rPr>
          <w:sz w:val="20"/>
          <w:szCs w:val="20"/>
        </w:rPr>
        <w:t>However, one must maintain certain minimum conditions for a solution to converge numerically</w:t>
      </w:r>
      <w:r w:rsidR="002B1D71" w:rsidRPr="00FE0C54">
        <w:rPr>
          <w:sz w:val="20"/>
          <w:szCs w:val="20"/>
        </w:rPr>
        <w:t>:</w:t>
      </w:r>
    </w:p>
    <w:p w14:paraId="1237E3A9" w14:textId="77777777" w:rsidR="00875042" w:rsidRPr="00FE0C54" w:rsidRDefault="00875042" w:rsidP="008E446C">
      <w:pPr>
        <w:pStyle w:val="NoSpacing"/>
        <w:numPr>
          <w:ilvl w:val="0"/>
          <w:numId w:val="1"/>
        </w:numPr>
        <w:rPr>
          <w:sz w:val="20"/>
          <w:szCs w:val="20"/>
        </w:rPr>
      </w:pPr>
      <w:r w:rsidRPr="00FE0C54">
        <w:rPr>
          <w:sz w:val="20"/>
          <w:szCs w:val="20"/>
        </w:rPr>
        <w:t>An origin must be defined with respect to the relative fixed positions and orientations of the sensors.</w:t>
      </w:r>
    </w:p>
    <w:p w14:paraId="052591E1" w14:textId="77777777" w:rsidR="00875042" w:rsidRPr="00FE0C54" w:rsidRDefault="00875042" w:rsidP="008E446C">
      <w:pPr>
        <w:pStyle w:val="NoSpacing"/>
        <w:numPr>
          <w:ilvl w:val="0"/>
          <w:numId w:val="1"/>
        </w:numPr>
        <w:rPr>
          <w:sz w:val="20"/>
          <w:szCs w:val="20"/>
        </w:rPr>
      </w:pPr>
      <w:r w:rsidRPr="00FE0C54">
        <w:rPr>
          <w:sz w:val="20"/>
          <w:szCs w:val="20"/>
        </w:rPr>
        <w:t>The constant value of the magnetic field strength coefficient K of an arbitrary magnet has been closely approximated</w:t>
      </w:r>
      <w:r w:rsidR="00BC4469" w:rsidRPr="00FE0C54">
        <w:rPr>
          <w:sz w:val="20"/>
          <w:szCs w:val="20"/>
        </w:rPr>
        <w:t xml:space="preserve"> </w:t>
      </w:r>
      <w:r w:rsidRPr="00FE0C54">
        <w:rPr>
          <w:sz w:val="20"/>
          <w:szCs w:val="20"/>
        </w:rPr>
        <w:t>or is otherwise known.</w:t>
      </w:r>
    </w:p>
    <w:p w14:paraId="7AD50CA6" w14:textId="16CCDAE6" w:rsidR="002B1D71" w:rsidRPr="00FE0C54" w:rsidRDefault="00875042" w:rsidP="008E446C">
      <w:pPr>
        <w:pStyle w:val="NoSpacing"/>
        <w:numPr>
          <w:ilvl w:val="0"/>
          <w:numId w:val="1"/>
        </w:numPr>
        <w:rPr>
          <w:sz w:val="20"/>
          <w:szCs w:val="20"/>
        </w:rPr>
      </w:pPr>
      <w:r w:rsidRPr="00FE0C54">
        <w:rPr>
          <w:sz w:val="20"/>
          <w:szCs w:val="20"/>
        </w:rPr>
        <w:t>A constant magnetic field source of perceivable threshold exists within the optimal range of at least three sensors in the sensor array.</w:t>
      </w:r>
    </w:p>
    <w:p w14:paraId="66B56A47" w14:textId="3B39FC8D" w:rsidR="00875042" w:rsidRPr="00FE0C54" w:rsidRDefault="00875042" w:rsidP="008E446C">
      <w:pPr>
        <w:pStyle w:val="NoSpacing"/>
        <w:rPr>
          <w:sz w:val="20"/>
          <w:szCs w:val="20"/>
        </w:rPr>
      </w:pPr>
      <w:r w:rsidRPr="00FE0C54">
        <w:rPr>
          <w:sz w:val="20"/>
          <w:szCs w:val="20"/>
        </w:rPr>
        <w:t>In addition, to refine accuracy, certain physical restrictions facilitate these conditions</w:t>
      </w:r>
      <w:r w:rsidR="002B1D71" w:rsidRPr="00FE0C54">
        <w:rPr>
          <w:sz w:val="20"/>
          <w:szCs w:val="20"/>
        </w:rPr>
        <w:t>:</w:t>
      </w:r>
    </w:p>
    <w:p w14:paraId="58BB0879" w14:textId="77777777" w:rsidR="00875042" w:rsidRPr="00FE0C54" w:rsidRDefault="00875042" w:rsidP="008E446C">
      <w:pPr>
        <w:pStyle w:val="NoSpacing"/>
        <w:numPr>
          <w:ilvl w:val="0"/>
          <w:numId w:val="2"/>
        </w:numPr>
        <w:rPr>
          <w:sz w:val="20"/>
          <w:szCs w:val="20"/>
        </w:rPr>
      </w:pPr>
      <w:r w:rsidRPr="00FE0C54">
        <w:rPr>
          <w:sz w:val="20"/>
          <w:szCs w:val="20"/>
        </w:rPr>
        <w:t>Ambient magnetic fields must be mitigated; or their noise must be otherwise overcome.</w:t>
      </w:r>
    </w:p>
    <w:p w14:paraId="47B4AC2B" w14:textId="2C5811A8" w:rsidR="00875042" w:rsidRPr="00FE0C54" w:rsidRDefault="00875042" w:rsidP="008E446C">
      <w:pPr>
        <w:pStyle w:val="NoSpacing"/>
        <w:numPr>
          <w:ilvl w:val="0"/>
          <w:numId w:val="2"/>
        </w:numPr>
        <w:rPr>
          <w:sz w:val="20"/>
          <w:szCs w:val="20"/>
        </w:rPr>
      </w:pPr>
      <w:r w:rsidRPr="00FE0C54">
        <w:rPr>
          <w:sz w:val="20"/>
          <w:szCs w:val="20"/>
        </w:rPr>
        <w:t>The magnet’s form factor is minimized to yield closer adherence to presupposed principles.</w:t>
      </w:r>
    </w:p>
    <w:p w14:paraId="793DC1B0" w14:textId="352B0EC0" w:rsidR="00875042" w:rsidRPr="00FE0C54" w:rsidRDefault="00875042" w:rsidP="008E446C">
      <w:pPr>
        <w:pStyle w:val="NoSpacing"/>
        <w:rPr>
          <w:sz w:val="20"/>
          <w:szCs w:val="20"/>
        </w:rPr>
      </w:pPr>
      <w:r w:rsidRPr="00FE0C54">
        <w:rPr>
          <w:sz w:val="20"/>
          <w:szCs w:val="20"/>
        </w:rPr>
        <w:t>To begin achieving these conditions, we designated the sensor in the bottom left corner of our sensor array (Figure 1) to be the origin. All sensors’ axis in the array are aligned with each other.</w:t>
      </w:r>
    </w:p>
    <w:p w14:paraId="513C757F" w14:textId="3458CCDA" w:rsidR="00E57059" w:rsidRPr="00FE0C54" w:rsidRDefault="00E57059" w:rsidP="0099643A">
      <w:pPr>
        <w:pStyle w:val="NoSpacing"/>
        <w:ind w:firstLine="0"/>
        <w:rPr>
          <w:rFonts w:ascii="Arial" w:hAnsi="Arial" w:cs="Arial"/>
          <w:sz w:val="20"/>
          <w:szCs w:val="20"/>
        </w:rPr>
      </w:pPr>
    </w:p>
    <w:p w14:paraId="17746D05" w14:textId="2CD8D87E" w:rsidR="00E57059" w:rsidRPr="00FE0C54" w:rsidRDefault="00E57059" w:rsidP="008E446C">
      <w:pPr>
        <w:pStyle w:val="NoSpacing"/>
        <w:ind w:firstLine="0"/>
        <w:rPr>
          <w:rStyle w:val="Strong"/>
          <w:rFonts w:ascii="Arial" w:hAnsi="Arial" w:cs="Arial"/>
          <w:szCs w:val="20"/>
        </w:rPr>
      </w:pPr>
      <w:r w:rsidRPr="00FE0C54">
        <w:rPr>
          <w:rStyle w:val="Strong"/>
          <w:rFonts w:ascii="Arial" w:hAnsi="Arial" w:cs="Arial"/>
          <w:szCs w:val="20"/>
        </w:rPr>
        <w:t>Magnet Selection</w:t>
      </w:r>
    </w:p>
    <w:p w14:paraId="34148A2B" w14:textId="04603A07" w:rsidR="004F2F3F" w:rsidRPr="00FE0C54" w:rsidRDefault="00C70116" w:rsidP="008E446C">
      <w:pPr>
        <w:pStyle w:val="NoSpacing"/>
        <w:rPr>
          <w:sz w:val="20"/>
          <w:szCs w:val="20"/>
        </w:rPr>
      </w:pPr>
      <w:r w:rsidRPr="00FE0C54">
        <w:rPr>
          <w:sz w:val="20"/>
          <w:szCs w:val="20"/>
        </w:rPr>
        <w:t>In accordance with our design prerogative, p</w:t>
      </w:r>
      <w:commentRangeStart w:id="8"/>
      <w:commentRangeStart w:id="9"/>
      <w:commentRangeStart w:id="10"/>
      <w:r w:rsidR="00CD485C" w:rsidRPr="00FE0C54">
        <w:rPr>
          <w:sz w:val="20"/>
          <w:szCs w:val="20"/>
        </w:rPr>
        <w:t xml:space="preserve">ermanent magnets were chosen to </w:t>
      </w:r>
      <w:r w:rsidRPr="00FE0C54">
        <w:rPr>
          <w:sz w:val="20"/>
          <w:szCs w:val="20"/>
        </w:rPr>
        <w:t>enable</w:t>
      </w:r>
      <w:r w:rsidR="00CD485C" w:rsidRPr="00FE0C54">
        <w:rPr>
          <w:sz w:val="20"/>
          <w:szCs w:val="20"/>
        </w:rPr>
        <w:t xml:space="preserve"> a simple </w:t>
      </w:r>
      <w:r w:rsidRPr="00FE0C54">
        <w:rPr>
          <w:sz w:val="20"/>
          <w:szCs w:val="20"/>
        </w:rPr>
        <w:t>but</w:t>
      </w:r>
      <w:r w:rsidR="00CD485C" w:rsidRPr="00FE0C54">
        <w:rPr>
          <w:sz w:val="20"/>
          <w:szCs w:val="20"/>
        </w:rPr>
        <w:t xml:space="preserve"> versatile </w:t>
      </w:r>
      <w:commentRangeStart w:id="11"/>
      <w:commentRangeStart w:id="12"/>
      <w:r w:rsidR="00CD485C" w:rsidRPr="00FE0C54">
        <w:rPr>
          <w:sz w:val="20"/>
          <w:szCs w:val="20"/>
        </w:rPr>
        <w:t>system</w:t>
      </w:r>
      <w:commentRangeEnd w:id="11"/>
      <w:r w:rsidR="00571F97" w:rsidRPr="00FE0C54">
        <w:rPr>
          <w:rStyle w:val="CommentReference"/>
          <w:sz w:val="20"/>
          <w:szCs w:val="20"/>
        </w:rPr>
        <w:commentReference w:id="11"/>
      </w:r>
      <w:commentRangeEnd w:id="12"/>
      <w:r w:rsidR="002B1D71" w:rsidRPr="00FE0C54">
        <w:rPr>
          <w:rStyle w:val="CommentReference"/>
          <w:sz w:val="20"/>
          <w:szCs w:val="20"/>
        </w:rPr>
        <w:commentReference w:id="12"/>
      </w:r>
      <w:r w:rsidR="00CD485C" w:rsidRPr="00FE0C54">
        <w:rPr>
          <w:sz w:val="20"/>
          <w:szCs w:val="20"/>
        </w:rPr>
        <w:t xml:space="preserve"> that can deliver precision without compromising costs. Permanent magnets are readily available in different shapes, sizes and strength. Therefore, surgical tools or medical devices can be equipped with a</w:t>
      </w:r>
      <w:r w:rsidR="00130DA5" w:rsidRPr="00FE0C54">
        <w:rPr>
          <w:sz w:val="20"/>
          <w:szCs w:val="20"/>
        </w:rPr>
        <w:t>n appropriate</w:t>
      </w:r>
      <w:r w:rsidR="00CD485C" w:rsidRPr="00FE0C54">
        <w:rPr>
          <w:sz w:val="20"/>
          <w:szCs w:val="20"/>
        </w:rPr>
        <w:t xml:space="preserve"> magnet that </w:t>
      </w:r>
      <w:r w:rsidR="00595D54" w:rsidRPr="00FE0C54">
        <w:rPr>
          <w:sz w:val="20"/>
          <w:szCs w:val="20"/>
        </w:rPr>
        <w:t>demands</w:t>
      </w:r>
      <w:r w:rsidR="00CD485C" w:rsidRPr="00FE0C54">
        <w:rPr>
          <w:sz w:val="20"/>
          <w:szCs w:val="20"/>
        </w:rPr>
        <w:t xml:space="preserve"> </w:t>
      </w:r>
      <w:r w:rsidRPr="00FE0C54">
        <w:rPr>
          <w:sz w:val="20"/>
          <w:szCs w:val="20"/>
        </w:rPr>
        <w:t xml:space="preserve">only </w:t>
      </w:r>
      <w:r w:rsidR="00CD485C" w:rsidRPr="00FE0C54">
        <w:rPr>
          <w:sz w:val="20"/>
          <w:szCs w:val="20"/>
        </w:rPr>
        <w:t>minimal design changes</w:t>
      </w:r>
      <w:r w:rsidRPr="00FE0C54">
        <w:rPr>
          <w:sz w:val="20"/>
          <w:szCs w:val="20"/>
        </w:rPr>
        <w:t>, if any at all</w:t>
      </w:r>
      <w:r w:rsidR="00CD485C" w:rsidRPr="00FE0C54">
        <w:rPr>
          <w:sz w:val="20"/>
          <w:szCs w:val="20"/>
        </w:rPr>
        <w:t>.</w:t>
      </w:r>
      <w:r w:rsidRPr="00FE0C54">
        <w:rPr>
          <w:sz w:val="20"/>
          <w:szCs w:val="20"/>
        </w:rPr>
        <w:t xml:space="preserve"> P</w:t>
      </w:r>
      <w:r w:rsidR="00233F40" w:rsidRPr="00FE0C54">
        <w:rPr>
          <w:sz w:val="20"/>
          <w:szCs w:val="20"/>
        </w:rPr>
        <w:t xml:space="preserve">ermanent magnets </w:t>
      </w:r>
      <w:r w:rsidRPr="00FE0C54">
        <w:rPr>
          <w:sz w:val="20"/>
          <w:szCs w:val="20"/>
        </w:rPr>
        <w:t xml:space="preserve">also </w:t>
      </w:r>
      <w:r w:rsidR="00233F40" w:rsidRPr="00FE0C54">
        <w:rPr>
          <w:sz w:val="20"/>
          <w:szCs w:val="20"/>
        </w:rPr>
        <w:t xml:space="preserve">do not require power, which </w:t>
      </w:r>
      <w:r w:rsidRPr="00FE0C54">
        <w:rPr>
          <w:sz w:val="20"/>
          <w:szCs w:val="20"/>
        </w:rPr>
        <w:t>further</w:t>
      </w:r>
      <w:r w:rsidR="00233F40" w:rsidRPr="00FE0C54">
        <w:rPr>
          <w:sz w:val="20"/>
          <w:szCs w:val="20"/>
        </w:rPr>
        <w:t xml:space="preserve"> reduces the need for </w:t>
      </w:r>
      <w:r w:rsidRPr="00FE0C54">
        <w:rPr>
          <w:sz w:val="20"/>
          <w:szCs w:val="20"/>
        </w:rPr>
        <w:t xml:space="preserve">the </w:t>
      </w:r>
      <w:r w:rsidR="00233F40" w:rsidRPr="00FE0C54">
        <w:rPr>
          <w:sz w:val="20"/>
          <w:szCs w:val="20"/>
        </w:rPr>
        <w:t xml:space="preserve">redesign and adaptation of the tool </w:t>
      </w:r>
      <w:r w:rsidR="00571F97" w:rsidRPr="00FE0C54">
        <w:rPr>
          <w:sz w:val="20"/>
          <w:szCs w:val="20"/>
        </w:rPr>
        <w:t xml:space="preserve">or device to be tracked. </w:t>
      </w:r>
      <w:commentRangeEnd w:id="8"/>
      <w:r w:rsidR="00571F97" w:rsidRPr="00FE0C54">
        <w:rPr>
          <w:rStyle w:val="CommentReference"/>
          <w:sz w:val="20"/>
          <w:szCs w:val="20"/>
        </w:rPr>
        <w:commentReference w:id="8"/>
      </w:r>
      <w:commentRangeEnd w:id="9"/>
      <w:commentRangeEnd w:id="10"/>
    </w:p>
    <w:p w14:paraId="2A6F1699" w14:textId="4131FDF6" w:rsidR="002B1D71" w:rsidRPr="00FE0C54" w:rsidRDefault="002B1D71" w:rsidP="008E446C">
      <w:pPr>
        <w:pStyle w:val="NoSpacing"/>
        <w:rPr>
          <w:sz w:val="20"/>
          <w:szCs w:val="20"/>
        </w:rPr>
      </w:pPr>
      <w:r w:rsidRPr="00FE0C54">
        <w:rPr>
          <w:rStyle w:val="CommentReference"/>
          <w:sz w:val="20"/>
          <w:szCs w:val="20"/>
        </w:rPr>
        <w:commentReference w:id="9"/>
      </w:r>
      <w:r w:rsidR="009E00A3">
        <w:rPr>
          <w:rStyle w:val="CommentReference"/>
        </w:rPr>
        <w:commentReference w:id="10"/>
      </w:r>
      <w:commentRangeStart w:id="13"/>
      <w:commentRangeStart w:id="14"/>
      <w:r w:rsidR="00571F97" w:rsidRPr="00FE0C54">
        <w:rPr>
          <w:sz w:val="20"/>
          <w:szCs w:val="20"/>
        </w:rPr>
        <w:t xml:space="preserve">A disc-shaped, </w:t>
      </w:r>
      <w:r w:rsidR="009E00A3" w:rsidRPr="009E00A3">
        <w:rPr>
          <w:sz w:val="20"/>
          <w:szCs w:val="20"/>
        </w:rPr>
        <w:t xml:space="preserve">30 </w:t>
      </w:r>
      <w:r w:rsidR="00571F97" w:rsidRPr="00FE0C54">
        <w:rPr>
          <w:sz w:val="20"/>
          <w:szCs w:val="20"/>
        </w:rPr>
        <w:t xml:space="preserve">mm in diameter permanent magnet was </w:t>
      </w:r>
      <w:r w:rsidR="004F2F3F" w:rsidRPr="00FE0C54">
        <w:rPr>
          <w:sz w:val="20"/>
          <w:szCs w:val="20"/>
        </w:rPr>
        <w:t>found to comply with our simulation application’s low-modification parameter, so it was chosen</w:t>
      </w:r>
      <w:r w:rsidR="00571F97" w:rsidRPr="00FE0C54">
        <w:rPr>
          <w:sz w:val="20"/>
          <w:szCs w:val="20"/>
        </w:rPr>
        <w:t xml:space="preserve"> to test and evaluate our </w:t>
      </w:r>
      <w:r w:rsidR="004F2F3F" w:rsidRPr="00FE0C54">
        <w:rPr>
          <w:sz w:val="20"/>
          <w:szCs w:val="20"/>
        </w:rPr>
        <w:t xml:space="preserve">proof-of-concept </w:t>
      </w:r>
      <w:r w:rsidR="00571F97" w:rsidRPr="00FE0C54">
        <w:rPr>
          <w:sz w:val="20"/>
          <w:szCs w:val="20"/>
        </w:rPr>
        <w:t>system. The magnet’s dipole field was assumed to be ideal and its diploe moment was calculated empirically.</w:t>
      </w:r>
      <w:commentRangeEnd w:id="13"/>
      <w:r w:rsidR="00571F97" w:rsidRPr="00FE0C54">
        <w:rPr>
          <w:rStyle w:val="CommentReference"/>
          <w:sz w:val="20"/>
          <w:szCs w:val="20"/>
        </w:rPr>
        <w:commentReference w:id="13"/>
      </w:r>
      <w:commentRangeEnd w:id="14"/>
    </w:p>
    <w:p w14:paraId="68871129" w14:textId="2258605A" w:rsidR="00E57059" w:rsidRPr="00FE0C54" w:rsidRDefault="002B1D71" w:rsidP="008E446C">
      <w:pPr>
        <w:pStyle w:val="NoSpacing"/>
        <w:rPr>
          <w:sz w:val="20"/>
          <w:szCs w:val="20"/>
        </w:rPr>
      </w:pPr>
      <w:r w:rsidRPr="00FE0C54">
        <w:rPr>
          <w:rStyle w:val="CommentReference"/>
          <w:sz w:val="20"/>
          <w:szCs w:val="20"/>
        </w:rPr>
        <w:commentReference w:id="14"/>
      </w:r>
    </w:p>
    <w:p w14:paraId="20AA4284" w14:textId="61E399CB" w:rsidR="00571F97" w:rsidRPr="00FE0C54" w:rsidRDefault="00571F97" w:rsidP="008E446C">
      <w:pPr>
        <w:pStyle w:val="NoSpacing"/>
        <w:ind w:firstLine="0"/>
        <w:rPr>
          <w:rStyle w:val="Strong"/>
          <w:rFonts w:ascii="Arial" w:hAnsi="Arial" w:cs="Arial"/>
          <w:szCs w:val="20"/>
        </w:rPr>
      </w:pPr>
      <w:r w:rsidRPr="00FE0C54">
        <w:rPr>
          <w:rStyle w:val="Strong"/>
          <w:rFonts w:ascii="Arial" w:hAnsi="Arial" w:cs="Arial"/>
          <w:szCs w:val="20"/>
        </w:rPr>
        <w:t>Empirical Approximation of K</w:t>
      </w:r>
      <w:r w:rsidR="004F2F3F" w:rsidRPr="00FE0C54">
        <w:rPr>
          <w:rStyle w:val="Strong"/>
          <w:rFonts w:ascii="Arial" w:hAnsi="Arial" w:cs="Arial"/>
          <w:szCs w:val="20"/>
        </w:rPr>
        <w:t xml:space="preserve"> for Arbitrary Magnet</w:t>
      </w:r>
    </w:p>
    <w:p w14:paraId="3EC675A7" w14:textId="3986C382" w:rsidR="00571F97" w:rsidRPr="00FE0C54" w:rsidRDefault="00571F97" w:rsidP="008E446C">
      <w:pPr>
        <w:pStyle w:val="NoSpacing"/>
        <w:rPr>
          <w:sz w:val="20"/>
          <w:szCs w:val="20"/>
        </w:rPr>
      </w:pPr>
      <w:r w:rsidRPr="00FE0C54">
        <w:rPr>
          <w:sz w:val="20"/>
          <w:szCs w:val="20"/>
        </w:rPr>
        <w:t xml:space="preserve">Our team devised an empirical approach to approximate the value of K using a single </w:t>
      </w:r>
      <w:r w:rsidRPr="00FE0C54">
        <w:rPr>
          <w:i/>
          <w:sz w:val="20"/>
          <w:szCs w:val="20"/>
        </w:rPr>
        <w:t>SparkFun LSM9DS1 IMU</w:t>
      </w:r>
      <w:r w:rsidRPr="00FE0C54">
        <w:rPr>
          <w:sz w:val="20"/>
          <w:szCs w:val="20"/>
        </w:rPr>
        <w:t xml:space="preserve"> and a custom CNC machine. The CNC was used to move a fitted permanent magnet precisely along the </w:t>
      </w:r>
      <m:oMath>
        <m:r>
          <w:rPr>
            <w:rFonts w:ascii="Cambria Math" w:hAnsi="Cambria Math"/>
            <w:sz w:val="20"/>
            <w:szCs w:val="20"/>
          </w:rPr>
          <m:t>x</m:t>
        </m:r>
      </m:oMath>
      <w:r w:rsidRPr="00FE0C54">
        <w:rPr>
          <w:sz w:val="20"/>
          <w:szCs w:val="20"/>
        </w:rPr>
        <w:t xml:space="preserve"> axis, thus simplifying Eqns. (2), (3) and (4) into Equation (5).</w:t>
      </w:r>
    </w:p>
    <w:tbl>
      <w:tblPr>
        <w:tblW w:w="0" w:type="auto"/>
        <w:tblLook w:val="04A0" w:firstRow="1" w:lastRow="0" w:firstColumn="1" w:lastColumn="0" w:noHBand="0" w:noVBand="1"/>
      </w:tblPr>
      <w:tblGrid>
        <w:gridCol w:w="4320"/>
        <w:gridCol w:w="810"/>
      </w:tblGrid>
      <w:tr w:rsidR="00571F97" w:rsidRPr="00FE0C54" w14:paraId="175A675C" w14:textId="77777777" w:rsidTr="0037275A">
        <w:trPr>
          <w:trHeight w:val="502"/>
        </w:trPr>
        <w:tc>
          <w:tcPr>
            <w:tcW w:w="4682" w:type="dxa"/>
            <w:shd w:val="clear" w:color="auto" w:fill="auto"/>
            <w:vAlign w:val="center"/>
          </w:tcPr>
          <w:p w14:paraId="5E9C6E3E" w14:textId="601CF082" w:rsidR="00571F97" w:rsidRPr="00FE0C54" w:rsidRDefault="001B0A39" w:rsidP="008E446C">
            <w:pPr>
              <w:pStyle w:val="NoSpacing"/>
              <w:rPr>
                <w:sz w:val="20"/>
                <w:szCs w:val="20"/>
              </w:rPr>
            </w:pPr>
            <m:oMathPara>
              <m:oMathParaPr>
                <m:jc m:val="center"/>
              </m:oMathParaPr>
              <m:oMath>
                <m:r>
                  <m:rPr>
                    <m:sty m:val="p"/>
                  </m:rPr>
                  <w:rPr>
                    <w:rFonts w:ascii="Cambria Math" w:hAnsi="Cambria Math"/>
                    <w:sz w:val="20"/>
                    <w:szCs w:val="20"/>
                  </w:rPr>
                  <m:t>K=</m:t>
                </m:r>
                <m:sSup>
                  <m:sSupPr>
                    <m:ctrlPr>
                      <w:rPr>
                        <w:rFonts w:ascii="Cambria Math" w:hAnsi="Cambria Math"/>
                        <w:sz w:val="20"/>
                        <w:szCs w:val="20"/>
                      </w:rPr>
                    </m:ctrlPr>
                  </m:sSupPr>
                  <m:e>
                    <m:d>
                      <m:dPr>
                        <m:begChr m:val="‖"/>
                        <m:endChr m:val="‖"/>
                        <m:ctrlPr>
                          <w:rPr>
                            <w:rFonts w:ascii="Cambria Math" w:hAnsi="Cambria Math"/>
                            <w:sz w:val="20"/>
                            <w:szCs w:val="20"/>
                          </w:rPr>
                        </m:ctrlPr>
                      </m:dPr>
                      <m:e>
                        <m:acc>
                          <m:accPr>
                            <m:chr m:val="⃗"/>
                            <m:ctrlPr>
                              <w:rPr>
                                <w:rFonts w:ascii="Cambria Math" w:hAnsi="Cambria Math"/>
                                <w:sz w:val="20"/>
                                <w:szCs w:val="20"/>
                              </w:rPr>
                            </m:ctrlPr>
                          </m:accPr>
                          <m:e>
                            <m:r>
                              <m:rPr>
                                <m:sty m:val="b"/>
                              </m:rPr>
                              <w:rPr>
                                <w:rFonts w:ascii="Cambria Math" w:hAnsi="Cambria Math"/>
                                <w:sz w:val="20"/>
                                <w:szCs w:val="20"/>
                              </w:rPr>
                              <m:t>H</m:t>
                            </m:r>
                          </m:e>
                        </m:acc>
                      </m:e>
                    </m:d>
                  </m:e>
                  <m:sup>
                    <m:r>
                      <m:rPr>
                        <m:sty m:val="b"/>
                      </m:rPr>
                      <w:rPr>
                        <w:rFonts w:ascii="Cambria Math" w:hAnsi="Cambria Math"/>
                        <w:sz w:val="20"/>
                        <w:szCs w:val="20"/>
                      </w:rPr>
                      <m:t>2</m:t>
                    </m:r>
                  </m:sup>
                </m:sSup>
                <m:sSup>
                  <m:sSupPr>
                    <m:ctrlPr>
                      <w:rPr>
                        <w:rFonts w:ascii="Cambria Math" w:eastAsia="Calibri" w:hAnsi="Cambria Math"/>
                        <w:sz w:val="20"/>
                        <w:szCs w:val="20"/>
                      </w:rPr>
                    </m:ctrlPr>
                  </m:sSupPr>
                  <m:e>
                    <m:r>
                      <w:rPr>
                        <w:rFonts w:ascii="Cambria Math" w:eastAsia="Calibri" w:hAnsi="Cambria Math"/>
                        <w:sz w:val="20"/>
                        <w:szCs w:val="20"/>
                      </w:rPr>
                      <m:t>x</m:t>
                    </m:r>
                  </m:e>
                  <m:sup>
                    <m:r>
                      <m:rPr>
                        <m:sty m:val="p"/>
                      </m:rPr>
                      <w:rPr>
                        <w:rFonts w:ascii="Cambria Math" w:eastAsia="Calibri" w:hAnsi="Cambria Math"/>
                        <w:sz w:val="20"/>
                        <w:szCs w:val="20"/>
                      </w:rPr>
                      <m:t>2</m:t>
                    </m:r>
                  </m:sup>
                </m:sSup>
              </m:oMath>
            </m:oMathPara>
          </w:p>
        </w:tc>
        <w:tc>
          <w:tcPr>
            <w:tcW w:w="550" w:type="dxa"/>
            <w:shd w:val="clear" w:color="auto" w:fill="auto"/>
            <w:vAlign w:val="center"/>
          </w:tcPr>
          <w:p w14:paraId="323E33EA" w14:textId="77777777" w:rsidR="00571F97" w:rsidRPr="00FE0C54" w:rsidRDefault="00571F97" w:rsidP="008E446C">
            <w:pPr>
              <w:pStyle w:val="NoSpacing"/>
              <w:rPr>
                <w:sz w:val="20"/>
                <w:szCs w:val="20"/>
              </w:rPr>
            </w:pPr>
            <w:r w:rsidRPr="00FE0C54">
              <w:rPr>
                <w:sz w:val="20"/>
                <w:szCs w:val="20"/>
              </w:rPr>
              <w:t>(5)</w:t>
            </w:r>
          </w:p>
        </w:tc>
      </w:tr>
    </w:tbl>
    <w:p w14:paraId="514A3C8F" w14:textId="14392F9B" w:rsidR="00571F97" w:rsidRPr="00FE0C54" w:rsidRDefault="00571F97" w:rsidP="008E446C">
      <w:pPr>
        <w:pStyle w:val="NoSpacing"/>
        <w:rPr>
          <w:sz w:val="20"/>
          <w:szCs w:val="20"/>
        </w:rPr>
      </w:pPr>
      <w:r w:rsidRPr="00FE0C54">
        <w:rPr>
          <w:sz w:val="20"/>
          <w:szCs w:val="20"/>
        </w:rPr>
        <w:t>The pro</w:t>
      </w:r>
      <w:r w:rsidR="002B301E" w:rsidRPr="00FE0C54">
        <w:rPr>
          <w:sz w:val="20"/>
          <w:szCs w:val="20"/>
        </w:rPr>
        <w:t>cedure employed</w:t>
      </w:r>
      <w:r w:rsidRPr="00FE0C54">
        <w:rPr>
          <w:sz w:val="20"/>
          <w:szCs w:val="20"/>
        </w:rPr>
        <w:t xml:space="preserve"> for the approximation of K, for </w:t>
      </w:r>
      <w:r w:rsidR="002B301E" w:rsidRPr="00FE0C54">
        <w:rPr>
          <w:sz w:val="20"/>
          <w:szCs w:val="20"/>
        </w:rPr>
        <w:t>each</w:t>
      </w:r>
      <w:r w:rsidRPr="00FE0C54">
        <w:rPr>
          <w:sz w:val="20"/>
          <w:szCs w:val="20"/>
        </w:rPr>
        <w:t xml:space="preserve"> magnet, can be summarized in the following six steps:</w:t>
      </w:r>
    </w:p>
    <w:p w14:paraId="28022075" w14:textId="680036E5" w:rsidR="00571F97" w:rsidRPr="00FE0C54" w:rsidRDefault="00571F97" w:rsidP="008E446C">
      <w:pPr>
        <w:pStyle w:val="NoSpacing"/>
        <w:numPr>
          <w:ilvl w:val="0"/>
          <w:numId w:val="4"/>
        </w:numPr>
        <w:rPr>
          <w:sz w:val="20"/>
          <w:szCs w:val="20"/>
        </w:rPr>
      </w:pPr>
      <w:r w:rsidRPr="00FE0C54">
        <w:rPr>
          <w:sz w:val="20"/>
          <w:szCs w:val="20"/>
        </w:rPr>
        <w:t xml:space="preserve">The magnet was placed at </w:t>
      </w:r>
      <w:r w:rsidR="002B1D71" w:rsidRPr="00FE0C54">
        <w:rPr>
          <w:sz w:val="20"/>
          <w:szCs w:val="20"/>
        </w:rPr>
        <w:t>50mm</w:t>
      </w:r>
      <w:r w:rsidRPr="00FE0C54">
        <w:rPr>
          <w:sz w:val="20"/>
          <w:szCs w:val="20"/>
        </w:rPr>
        <w:t xml:space="preserve"> away from the IMU sensor such that it reads</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y</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z</m:t>
            </m:r>
          </m:sub>
        </m:sSub>
        <m:r>
          <w:rPr>
            <w:rFonts w:ascii="Cambria Math" w:hAnsi="Cambria Math"/>
            <w:sz w:val="20"/>
            <w:szCs w:val="20"/>
          </w:rPr>
          <m:t>≅0</m:t>
        </m:r>
      </m:oMath>
      <w:r w:rsidR="002B1D71" w:rsidRPr="00FE0C54">
        <w:rPr>
          <w:sz w:val="20"/>
          <w:szCs w:val="20"/>
        </w:rPr>
        <w:t>.</w:t>
      </w:r>
      <w:r w:rsidRPr="00FE0C54">
        <w:rPr>
          <w:sz w:val="20"/>
          <w:szCs w:val="20"/>
        </w:rPr>
        <w:t xml:space="preserve"> </w:t>
      </w:r>
    </w:p>
    <w:p w14:paraId="74A3DF33" w14:textId="498F9CB3" w:rsidR="00571F97" w:rsidRPr="00FE0C54" w:rsidRDefault="00571F97" w:rsidP="008E446C">
      <w:pPr>
        <w:pStyle w:val="NoSpacing"/>
        <w:numPr>
          <w:ilvl w:val="0"/>
          <w:numId w:val="4"/>
        </w:numPr>
        <w:rPr>
          <w:sz w:val="20"/>
          <w:szCs w:val="20"/>
        </w:rPr>
      </w:pPr>
      <w:r w:rsidRPr="00FE0C54">
        <w:rPr>
          <w:sz w:val="20"/>
          <w:szCs w:val="20"/>
        </w:rPr>
        <w:t xml:space="preserve">A sample value for </w:t>
      </w:r>
      <m:oMath>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oMath>
      <w:r w:rsidRPr="00FE0C54">
        <w:rPr>
          <w:b/>
          <w:sz w:val="20"/>
          <w:szCs w:val="20"/>
        </w:rPr>
        <w:t xml:space="preserve"> </w:t>
      </w:r>
      <w:r w:rsidRPr="00FE0C54">
        <w:rPr>
          <w:sz w:val="20"/>
          <w:szCs w:val="20"/>
        </w:rPr>
        <w:t>was obtained and</w:t>
      </w:r>
      <w:r w:rsidRPr="00FE0C54">
        <w:rPr>
          <w:b/>
          <w:sz w:val="20"/>
          <w:szCs w:val="20"/>
        </w:rPr>
        <w:t xml:space="preserve"> </w:t>
      </w:r>
      <w:r w:rsidRPr="00FE0C54">
        <w:rPr>
          <w:sz w:val="20"/>
          <w:szCs w:val="20"/>
        </w:rPr>
        <w:t>an accurate approximation for K was computed using Eqn. (5).</w:t>
      </w:r>
    </w:p>
    <w:p w14:paraId="4DB6984B" w14:textId="71E49556" w:rsidR="00571F97" w:rsidRPr="00FE0C54" w:rsidRDefault="00571F97" w:rsidP="008E446C">
      <w:pPr>
        <w:pStyle w:val="NoSpacing"/>
        <w:numPr>
          <w:ilvl w:val="0"/>
          <w:numId w:val="4"/>
        </w:numPr>
        <w:rPr>
          <w:sz w:val="20"/>
          <w:szCs w:val="20"/>
        </w:rPr>
      </w:pPr>
      <w:r w:rsidRPr="00FE0C54">
        <w:rPr>
          <w:sz w:val="20"/>
          <w:szCs w:val="20"/>
        </w:rPr>
        <w:t>The magnet was moved</w:t>
      </w:r>
      <w:r w:rsidR="004F2F3F" w:rsidRPr="00FE0C54">
        <w:rPr>
          <w:sz w:val="20"/>
          <w:szCs w:val="20"/>
        </w:rPr>
        <w:t xml:space="preserve"> by</w:t>
      </w:r>
      <w:r w:rsidRPr="00FE0C54">
        <w:rPr>
          <w:sz w:val="20"/>
          <w:szCs w:val="20"/>
        </w:rPr>
        <w:t xml:space="preserve"> </w:t>
      </w:r>
      <m:oMath>
        <m:r>
          <m:rPr>
            <m:sty m:val="b"/>
          </m:rPr>
          <w:rPr>
            <w:rFonts w:ascii="Cambria Math" w:hAnsi="Cambria Math"/>
            <w:sz w:val="20"/>
            <w:szCs w:val="20"/>
          </w:rPr>
          <m:t>∆</m:t>
        </m:r>
        <m:r>
          <w:rPr>
            <w:rFonts w:ascii="Cambria Math" w:hAnsi="Cambria Math"/>
            <w:sz w:val="20"/>
            <w:szCs w:val="20"/>
          </w:rPr>
          <m:t>x=10</m:t>
        </m:r>
      </m:oMath>
      <w:r w:rsidRPr="00FE0C54">
        <w:rPr>
          <w:sz w:val="20"/>
          <w:szCs w:val="20"/>
        </w:rPr>
        <w:t>mm to</w:t>
      </w:r>
      <w:r w:rsidR="002B1D71" w:rsidRPr="00FE0C54">
        <w:rPr>
          <w:sz w:val="20"/>
          <w:szCs w:val="20"/>
        </w:rPr>
        <w:br/>
        <w:t>(</w:t>
      </w:r>
      <m:oMath>
        <m:r>
          <w:rPr>
            <w:rFonts w:ascii="Cambria Math" w:hAnsi="Cambria Math"/>
            <w:sz w:val="20"/>
            <w:szCs w:val="20"/>
          </w:rPr>
          <m:t>x+</m:t>
        </m:r>
        <m:r>
          <m:rPr>
            <m:sty m:val="b"/>
          </m:rPr>
          <w:rPr>
            <w:rFonts w:ascii="Cambria Math" w:hAnsi="Cambria Math"/>
            <w:sz w:val="20"/>
            <w:szCs w:val="20"/>
          </w:rPr>
          <m:t>∆</m:t>
        </m:r>
        <m:r>
          <w:rPr>
            <w:rFonts w:ascii="Cambria Math" w:hAnsi="Cambria Math"/>
            <w:sz w:val="20"/>
            <w:szCs w:val="20"/>
          </w:rPr>
          <m:t>x,  y≅0,  z≅0</m:t>
        </m:r>
      </m:oMath>
      <w:r w:rsidRPr="00FE0C54">
        <w:rPr>
          <w:sz w:val="20"/>
          <w:szCs w:val="20"/>
        </w:rPr>
        <w:t>).</w:t>
      </w:r>
    </w:p>
    <w:p w14:paraId="70FD5D52" w14:textId="3AC6D502" w:rsidR="00571F97" w:rsidRPr="00FE0C54" w:rsidRDefault="00571F97" w:rsidP="008E446C">
      <w:pPr>
        <w:pStyle w:val="NoSpacing"/>
        <w:numPr>
          <w:ilvl w:val="0"/>
          <w:numId w:val="4"/>
        </w:numPr>
        <w:rPr>
          <w:sz w:val="20"/>
          <w:szCs w:val="20"/>
        </w:rPr>
      </w:pPr>
      <w:r w:rsidRPr="00FE0C54">
        <w:rPr>
          <w:sz w:val="20"/>
          <w:szCs w:val="20"/>
        </w:rPr>
        <w:t>Another sample of K was approximated from a new sample of</w:t>
      </w:r>
      <m:oMath>
        <m:r>
          <w:rPr>
            <w:rFonts w:ascii="Cambria Math" w:hAnsi="Cambria Math"/>
            <w:sz w:val="20"/>
            <w:szCs w:val="20"/>
          </w:rPr>
          <m:t xml:space="preserve"> </m:t>
        </m:r>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oMath>
      <w:r w:rsidRPr="00FE0C54">
        <w:rPr>
          <w:sz w:val="20"/>
          <w:szCs w:val="20"/>
        </w:rPr>
        <w:t>.</w:t>
      </w:r>
    </w:p>
    <w:p w14:paraId="42F1F818" w14:textId="6600F6C7" w:rsidR="00571F97" w:rsidRPr="00FE0C54" w:rsidRDefault="00571F97" w:rsidP="008E446C">
      <w:pPr>
        <w:pStyle w:val="NoSpacing"/>
        <w:numPr>
          <w:ilvl w:val="0"/>
          <w:numId w:val="4"/>
        </w:numPr>
        <w:rPr>
          <w:sz w:val="20"/>
          <w:szCs w:val="20"/>
        </w:rPr>
      </w:pPr>
      <w:r w:rsidRPr="00FE0C54">
        <w:rPr>
          <w:sz w:val="20"/>
          <w:szCs w:val="20"/>
        </w:rPr>
        <w:t xml:space="preserve">Steps 3 and 4 were repeated up to </w:t>
      </w:r>
      <m:oMath>
        <m:r>
          <w:rPr>
            <w:rFonts w:ascii="Cambria Math" w:hAnsi="Cambria Math"/>
            <w:sz w:val="20"/>
            <w:szCs w:val="20"/>
          </w:rPr>
          <m:t>x</m:t>
        </m:r>
      </m:oMath>
      <w:r w:rsidRPr="00FE0C54">
        <w:rPr>
          <w:sz w:val="20"/>
          <w:szCs w:val="20"/>
        </w:rPr>
        <w:t xml:space="preserve">=75mm, recording the values of </w:t>
      </w:r>
      <m:oMath>
        <m:r>
          <w:rPr>
            <w:rFonts w:ascii="Cambria Math" w:hAnsi="Cambria Math"/>
            <w:sz w:val="20"/>
            <w:szCs w:val="20"/>
          </w:rPr>
          <m:t>x</m:t>
        </m:r>
      </m:oMath>
      <w:r w:rsidRPr="00FE0C54">
        <w:rPr>
          <w:sz w:val="20"/>
          <w:szCs w:val="20"/>
        </w:rPr>
        <w:t xml:space="preserve">, </w:t>
      </w:r>
      <m:oMath>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oMath>
      <w:r w:rsidRPr="00FE0C54">
        <w:rPr>
          <w:sz w:val="20"/>
          <w:szCs w:val="20"/>
        </w:rPr>
        <w:t xml:space="preserve"> and K each time.</w:t>
      </w:r>
    </w:p>
    <w:p w14:paraId="4E3FA3D2" w14:textId="74A3E4A2" w:rsidR="00EC464C" w:rsidRPr="00093B2C" w:rsidRDefault="00571F97" w:rsidP="00093B2C">
      <w:pPr>
        <w:pStyle w:val="NoSpacing"/>
        <w:numPr>
          <w:ilvl w:val="0"/>
          <w:numId w:val="4"/>
        </w:numPr>
        <w:rPr>
          <w:sz w:val="20"/>
          <w:szCs w:val="20"/>
        </w:rPr>
      </w:pPr>
      <w:r w:rsidRPr="00FE0C54">
        <w:rPr>
          <w:sz w:val="20"/>
          <w:szCs w:val="20"/>
        </w:rPr>
        <w:t>An approximated result of K was yielded from averaging the sampled points.</w:t>
      </w:r>
    </w:p>
    <w:p w14:paraId="4AB78664" w14:textId="55C8A6DB" w:rsidR="004F2F3F" w:rsidRPr="00FE0C54" w:rsidRDefault="004F2F3F" w:rsidP="008E446C">
      <w:pPr>
        <w:pStyle w:val="NoSpacing"/>
        <w:rPr>
          <w:sz w:val="20"/>
          <w:szCs w:val="20"/>
        </w:rPr>
      </w:pPr>
      <w:r w:rsidRPr="00FE0C54">
        <w:rPr>
          <w:sz w:val="20"/>
          <w:szCs w:val="20"/>
        </w:rPr>
        <w:t xml:space="preserve">It </w:t>
      </w:r>
      <w:r w:rsidR="002B301E" w:rsidRPr="00FE0C54">
        <w:rPr>
          <w:sz w:val="20"/>
          <w:szCs w:val="20"/>
        </w:rPr>
        <w:t>was</w:t>
      </w:r>
      <w:r w:rsidRPr="00FE0C54">
        <w:rPr>
          <w:sz w:val="20"/>
          <w:szCs w:val="20"/>
        </w:rPr>
        <w:t xml:space="preserve"> observed that the calculated</w:t>
      </w:r>
      <w:r w:rsidR="00571F97" w:rsidRPr="00FE0C54">
        <w:rPr>
          <w:sz w:val="20"/>
          <w:szCs w:val="20"/>
        </w:rPr>
        <w:t xml:space="preserve"> value of K varies along the different </w:t>
      </w:r>
      <m:oMath>
        <m:r>
          <w:rPr>
            <w:rFonts w:ascii="Cambria Math" w:hAnsi="Cambria Math"/>
            <w:sz w:val="20"/>
            <w:szCs w:val="20"/>
          </w:rPr>
          <m:t>x</m:t>
        </m:r>
      </m:oMath>
      <w:r w:rsidR="00BC4469" w:rsidRPr="00FE0C54">
        <w:rPr>
          <w:sz w:val="20"/>
          <w:szCs w:val="20"/>
        </w:rPr>
        <w:t xml:space="preserve"> </w:t>
      </w:r>
      <w:r w:rsidR="00571F97" w:rsidRPr="00FE0C54">
        <w:rPr>
          <w:sz w:val="20"/>
          <w:szCs w:val="20"/>
        </w:rPr>
        <w:t xml:space="preserve">positions. </w:t>
      </w:r>
      <w:r w:rsidR="002B301E" w:rsidRPr="00FE0C54">
        <w:rPr>
          <w:sz w:val="20"/>
          <w:szCs w:val="20"/>
        </w:rPr>
        <w:t xml:space="preserve">The rigorous characterization of these variations and their impact on the system was left as future work. However, it </w:t>
      </w:r>
      <w:r w:rsidR="00571F97" w:rsidRPr="00FE0C54">
        <w:rPr>
          <w:sz w:val="20"/>
          <w:szCs w:val="20"/>
        </w:rPr>
        <w:t>was</w:t>
      </w:r>
      <w:r w:rsidR="002B301E" w:rsidRPr="00FE0C54">
        <w:rPr>
          <w:sz w:val="20"/>
          <w:szCs w:val="20"/>
        </w:rPr>
        <w:t xml:space="preserve"> also</w:t>
      </w:r>
      <w:r w:rsidR="00571F97" w:rsidRPr="00FE0C54">
        <w:rPr>
          <w:sz w:val="20"/>
          <w:szCs w:val="20"/>
        </w:rPr>
        <w:t xml:space="preserve"> found to be possible to </w:t>
      </w:r>
      <w:r w:rsidRPr="00FE0C54">
        <w:rPr>
          <w:sz w:val="20"/>
          <w:szCs w:val="20"/>
        </w:rPr>
        <w:t>continuously</w:t>
      </w:r>
      <w:r w:rsidR="00571F97" w:rsidRPr="00FE0C54">
        <w:rPr>
          <w:sz w:val="20"/>
          <w:szCs w:val="20"/>
        </w:rPr>
        <w:t xml:space="preserve"> improve the accuracy of the approximated value of K for a magnet by minimizing </w:t>
      </w:r>
      <w:r w:rsidRPr="00FE0C54">
        <w:rPr>
          <w:sz w:val="20"/>
          <w:szCs w:val="20"/>
        </w:rPr>
        <w:t>the</w:t>
      </w:r>
      <w:r w:rsidR="00571F97" w:rsidRPr="00FE0C54">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y</m:t>
            </m:r>
          </m:sub>
        </m:sSub>
      </m:oMath>
      <w:r w:rsidR="000D46A5">
        <w:rPr>
          <w:sz w:val="20"/>
          <w:szCs w:val="20"/>
        </w:rPr>
        <w:t xml:space="preserve"> </w:t>
      </w:r>
      <w:r w:rsidR="00571F97" w:rsidRPr="00FE0C54">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z</m:t>
            </m:r>
          </m:sub>
        </m:sSub>
      </m:oMath>
      <w:r w:rsidR="00571F97" w:rsidRPr="00FE0C54">
        <w:rPr>
          <w:sz w:val="20"/>
          <w:szCs w:val="20"/>
        </w:rPr>
        <w:t xml:space="preserve"> components of the magnetic field readings</w:t>
      </w:r>
      <w:r w:rsidRPr="00FE0C54">
        <w:rPr>
          <w:sz w:val="20"/>
          <w:szCs w:val="20"/>
        </w:rPr>
        <w:t xml:space="preserve"> driven by the magnet</w:t>
      </w:r>
      <w:r w:rsidR="002B301E" w:rsidRPr="00FE0C54">
        <w:rPr>
          <w:sz w:val="20"/>
          <w:szCs w:val="20"/>
        </w:rPr>
        <w:t xml:space="preserve"> during the procedure</w:t>
      </w:r>
      <w:r w:rsidR="00571F97" w:rsidRPr="00FE0C54">
        <w:rPr>
          <w:sz w:val="20"/>
          <w:szCs w:val="20"/>
        </w:rPr>
        <w:t xml:space="preserve">. </w:t>
      </w:r>
    </w:p>
    <w:p w14:paraId="331391C5" w14:textId="06C6CC3F" w:rsidR="00571F97" w:rsidRPr="00FE0C54" w:rsidRDefault="004F2F3F" w:rsidP="008E446C">
      <w:pPr>
        <w:pStyle w:val="NoSpacing"/>
        <w:rPr>
          <w:sz w:val="20"/>
          <w:szCs w:val="20"/>
        </w:rPr>
      </w:pPr>
      <w:r w:rsidRPr="00FE0C54">
        <w:rPr>
          <w:sz w:val="20"/>
          <w:szCs w:val="20"/>
        </w:rPr>
        <w:t>While</w:t>
      </w:r>
      <w:r w:rsidR="00571F97" w:rsidRPr="00FE0C54">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z</m:t>
            </m:r>
          </m:sub>
        </m:sSub>
        <m:r>
          <w:rPr>
            <w:rFonts w:ascii="Cambria Math" w:hAnsi="Cambria Math"/>
            <w:sz w:val="20"/>
            <w:szCs w:val="20"/>
          </w:rPr>
          <m:t>≤1.0×</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-2</m:t>
            </m:r>
          </m:sup>
        </m:sSup>
      </m:oMath>
      <w:r w:rsidRPr="00FE0C54">
        <w:rPr>
          <w:sz w:val="20"/>
          <w:szCs w:val="20"/>
        </w:rPr>
        <w:t>,</w:t>
      </w:r>
      <w:r w:rsidR="00571F97" w:rsidRPr="00FE0C54">
        <w:rPr>
          <w:sz w:val="20"/>
          <w:szCs w:val="20"/>
        </w:rPr>
        <w:t xml:space="preserve"> the approximated K yielded physically reasonable position solutions. Nevertheless, the marginal gain in accuracy using a more rigorous method was not significantly beneficial to our purpose and the team opted to use the protocol defined earlier to approximate the value of K for any future work.</w:t>
      </w:r>
    </w:p>
    <w:p w14:paraId="65446FD8" w14:textId="05CFE31F" w:rsidR="00416B59" w:rsidRPr="00FE0C54" w:rsidRDefault="00416B59" w:rsidP="008E446C">
      <w:pPr>
        <w:pStyle w:val="NoSpacing"/>
        <w:rPr>
          <w:sz w:val="20"/>
          <w:szCs w:val="20"/>
        </w:rPr>
      </w:pPr>
    </w:p>
    <w:p w14:paraId="40D27DA8" w14:textId="4CD09079" w:rsidR="009E00A3" w:rsidRPr="009E00A3" w:rsidRDefault="00416B59" w:rsidP="009E00A3">
      <w:pPr>
        <w:pStyle w:val="NoSpacing"/>
        <w:ind w:firstLine="0"/>
        <w:rPr>
          <w:rStyle w:val="Strong"/>
          <w:rFonts w:ascii="Arial" w:hAnsi="Arial" w:cs="Arial"/>
          <w:szCs w:val="20"/>
        </w:rPr>
      </w:pPr>
      <w:commentRangeStart w:id="15"/>
      <w:r w:rsidRPr="00FE0C54">
        <w:rPr>
          <w:rStyle w:val="Strong"/>
          <w:rFonts w:ascii="Arial" w:hAnsi="Arial" w:cs="Arial"/>
          <w:szCs w:val="20"/>
        </w:rPr>
        <w:t>Sensor Array and Tracking Algorithm</w:t>
      </w:r>
      <w:commentRangeEnd w:id="15"/>
      <w:r w:rsidR="00D74C5F">
        <w:rPr>
          <w:rStyle w:val="CommentReference"/>
        </w:rPr>
        <w:commentReference w:id="15"/>
      </w:r>
    </w:p>
    <w:p w14:paraId="2F5B1FAD" w14:textId="00EF0956" w:rsidR="009E00A3" w:rsidRPr="009E00A3" w:rsidRDefault="009E00A3" w:rsidP="00AC6824">
      <w:pPr>
        <w:spacing w:before="100" w:after="100"/>
        <w:ind w:firstLine="270"/>
      </w:pPr>
      <w:r>
        <w:t xml:space="preserve">To determine the position of the permanent magnet in 3D space, at least three magnetic field measurements are needed. In other words, three sensors are needed to triangulate the position of the permanent </w:t>
      </w:r>
      <w:r w:rsidR="00BC075A">
        <w:t xml:space="preserve">magnet. </w:t>
      </w:r>
      <w:r>
        <w:t>To enhance the range and accuracy of the tracking system</w:t>
      </w:r>
      <w:r w:rsidR="00BC075A">
        <w:t xml:space="preserve"> however</w:t>
      </w:r>
      <w:r>
        <w:t xml:space="preserve">, an array of six </w:t>
      </w:r>
      <w:r w:rsidRPr="009E00A3">
        <w:rPr>
          <w:i/>
        </w:rPr>
        <w:t>SparkFun LSM9DS1 IMU</w:t>
      </w:r>
      <w:r w:rsidR="00AC6824">
        <w:t xml:space="preserve"> sensors</w:t>
      </w:r>
      <w:r>
        <w:t xml:space="preserve"> was built.</w:t>
      </w:r>
      <w:r w:rsidR="00AC6824">
        <w:t xml:space="preserve"> </w:t>
      </w:r>
      <w:r w:rsidRPr="009E00A3">
        <w:t>Due to I</w:t>
      </w:r>
      <w:r w:rsidRPr="009E00A3">
        <w:rPr>
          <w:vertAlign w:val="superscript"/>
        </w:rPr>
        <w:t>2</w:t>
      </w:r>
      <w:r w:rsidRPr="009E00A3">
        <w:t xml:space="preserve">C address conflicts, magnetometer communication was mediated using a </w:t>
      </w:r>
      <w:r w:rsidRPr="009E00A3">
        <w:rPr>
          <w:i/>
        </w:rPr>
        <w:t>SparkFun 74HC4051 8-channel</w:t>
      </w:r>
      <w:r w:rsidRPr="009E00A3">
        <w:t xml:space="preserve"> </w:t>
      </w:r>
      <w:r w:rsidRPr="009E00A3">
        <w:rPr>
          <w:i/>
        </w:rPr>
        <w:t>multiplexer</w:t>
      </w:r>
      <w:r w:rsidRPr="009E00A3">
        <w:t xml:space="preserve">. Data was driven through an Arduino-compatible microcontroller such as the </w:t>
      </w:r>
      <w:r w:rsidRPr="009E00A3">
        <w:rPr>
          <w:i/>
        </w:rPr>
        <w:t>Arduino Mega 2560</w:t>
      </w:r>
      <w:r w:rsidRPr="009E00A3">
        <w:t xml:space="preserve"> or </w:t>
      </w:r>
      <w:r w:rsidRPr="009E00A3">
        <w:rPr>
          <w:i/>
        </w:rPr>
        <w:t>PJRC’s Teensy 3.2</w:t>
      </w:r>
      <w:r w:rsidR="00AC6824">
        <w:t xml:space="preserve"> (</w:t>
      </w:r>
      <w:commentRangeStart w:id="16"/>
      <w:r w:rsidR="00AC6824">
        <w:t>Figure #</w:t>
      </w:r>
      <w:commentRangeEnd w:id="16"/>
      <w:r w:rsidR="00AC6824">
        <w:rPr>
          <w:rStyle w:val="CommentReference"/>
        </w:rPr>
        <w:commentReference w:id="16"/>
      </w:r>
      <w:r w:rsidRPr="009E00A3">
        <w:t xml:space="preserve">). Microcontrollers formatted and transmitted magnetometer data through a Serial Bus to a PC running a custom Python script. The entire set-up was mounted </w:t>
      </w:r>
      <w:r w:rsidR="00794FC6">
        <w:t>between two aluminum</w:t>
      </w:r>
      <w:r w:rsidRPr="009E00A3">
        <w:t xml:space="preserve"> breadboa</w:t>
      </w:r>
      <w:r w:rsidR="00E64F4C">
        <w:t>rd with M6 taps every 25 mm. 3D-</w:t>
      </w:r>
      <w:r w:rsidRPr="009E00A3">
        <w:t>printed holders were fabricated to secure the magne</w:t>
      </w:r>
      <w:r w:rsidR="00AC6824">
        <w:t>tometers and permanent magnets.</w:t>
      </w:r>
    </w:p>
    <w:p w14:paraId="662B62D5" w14:textId="21F3BACA" w:rsidR="009E00A3" w:rsidRPr="009E00A3" w:rsidRDefault="009E00A3" w:rsidP="00C60777">
      <w:pPr>
        <w:pStyle w:val="NoSpacing"/>
        <w:ind w:firstLine="270"/>
        <w:rPr>
          <w:rStyle w:val="Strong"/>
          <w:b w:val="0"/>
          <w:bCs w:val="0"/>
          <w:szCs w:val="20"/>
        </w:rPr>
      </w:pPr>
      <w:r w:rsidRPr="009E00A3">
        <w:rPr>
          <w:sz w:val="20"/>
          <w:szCs w:val="20"/>
        </w:rPr>
        <w:t xml:space="preserve">Sensor readings were taken by the magnetometers at 80Hz, yielding the XYZ components of </w:t>
      </w:r>
      <m:oMath>
        <m:acc>
          <m:accPr>
            <m:chr m:val="⃗"/>
            <m:ctrlPr>
              <w:rPr>
                <w:rFonts w:ascii="Cambria Math" w:hAnsi="Cambria Math"/>
                <w:b/>
                <w:sz w:val="20"/>
                <w:szCs w:val="20"/>
              </w:rPr>
            </m:ctrlPr>
          </m:accPr>
          <m:e>
            <m:r>
              <m:rPr>
                <m:sty m:val="b"/>
              </m:rPr>
              <w:rPr>
                <w:rFonts w:ascii="Cambria Math" w:hAnsi="Cambria Math"/>
                <w:sz w:val="20"/>
                <w:szCs w:val="20"/>
              </w:rPr>
              <m:t>H</m:t>
            </m:r>
          </m:e>
        </m:acc>
      </m:oMath>
      <w:r w:rsidRPr="009E00A3">
        <w:rPr>
          <w:b/>
          <w:sz w:val="20"/>
          <w:szCs w:val="20"/>
        </w:rPr>
        <w:t xml:space="preserve"> </w:t>
      </w:r>
      <w:r w:rsidRPr="009E00A3">
        <w:rPr>
          <w:sz w:val="20"/>
          <w:szCs w:val="20"/>
        </w:rPr>
        <w:t>with respect to the sensor orientation. Geomagnetism was partially accounted for using the board’s built-in declination adjustment function</w:t>
      </w:r>
      <w:r w:rsidR="005763D1">
        <w:rPr>
          <w:sz w:val="20"/>
          <w:szCs w:val="20"/>
        </w:rPr>
        <w:t xml:space="preserve">. To mitigate the effect of </w:t>
      </w:r>
      <w:r w:rsidRPr="009E00A3">
        <w:rPr>
          <w:sz w:val="20"/>
          <w:szCs w:val="20"/>
        </w:rPr>
        <w:t xml:space="preserve">ambient magnetic fields, sensor readings were </w:t>
      </w:r>
      <w:r w:rsidR="005763D1">
        <w:rPr>
          <w:sz w:val="20"/>
          <w:szCs w:val="20"/>
        </w:rPr>
        <w:t>averaged over 50 samples.</w:t>
      </w:r>
      <w:r w:rsidRPr="009E00A3">
        <w:rPr>
          <w:sz w:val="20"/>
          <w:szCs w:val="20"/>
        </w:rPr>
        <w:t xml:space="preserve"> </w:t>
      </w:r>
      <w:r w:rsidR="005763D1">
        <w:rPr>
          <w:sz w:val="20"/>
          <w:szCs w:val="20"/>
        </w:rPr>
        <w:t>The</w:t>
      </w:r>
      <w:r w:rsidRPr="009E00A3">
        <w:rPr>
          <w:sz w:val="20"/>
          <w:szCs w:val="20"/>
        </w:rPr>
        <w:t xml:space="preserve"> result</w:t>
      </w:r>
      <w:r w:rsidR="005763D1">
        <w:rPr>
          <w:sz w:val="20"/>
          <w:szCs w:val="20"/>
        </w:rPr>
        <w:t>ant, treated as an offset,</w:t>
      </w:r>
      <w:r w:rsidRPr="009E00A3">
        <w:rPr>
          <w:sz w:val="20"/>
          <w:szCs w:val="20"/>
        </w:rPr>
        <w:t xml:space="preserve"> was </w:t>
      </w:r>
      <w:r w:rsidR="005763D1">
        <w:rPr>
          <w:sz w:val="20"/>
          <w:szCs w:val="20"/>
        </w:rPr>
        <w:t xml:space="preserve">then </w:t>
      </w:r>
      <w:r w:rsidRPr="009E00A3">
        <w:rPr>
          <w:sz w:val="20"/>
          <w:szCs w:val="20"/>
        </w:rPr>
        <w:t xml:space="preserve">subtracted from later readings. </w:t>
      </w:r>
      <w:r w:rsidR="005763D1">
        <w:rPr>
          <w:sz w:val="20"/>
          <w:szCs w:val="20"/>
        </w:rPr>
        <w:t>Readings ranged between</w:t>
      </w:r>
      <w:r w:rsidRPr="009E00A3">
        <w:rPr>
          <w:sz w:val="20"/>
          <w:szCs w:val="20"/>
        </w:rPr>
        <w:t xml:space="preserve"> ±20 Milligauss</w:t>
      </w:r>
      <w:r w:rsidR="005763D1">
        <w:rPr>
          <w:sz w:val="20"/>
          <w:szCs w:val="20"/>
        </w:rPr>
        <w:t xml:space="preserve"> and</w:t>
      </w:r>
      <w:r w:rsidRPr="009E00A3">
        <w:rPr>
          <w:sz w:val="20"/>
          <w:szCs w:val="20"/>
        </w:rPr>
        <w:t xml:space="preserve"> ±16 Gauss, </w:t>
      </w:r>
      <w:r w:rsidR="005763D1">
        <w:rPr>
          <w:sz w:val="20"/>
          <w:szCs w:val="20"/>
        </w:rPr>
        <w:t>in accordance</w:t>
      </w:r>
      <w:r w:rsidRPr="009E00A3">
        <w:rPr>
          <w:sz w:val="20"/>
          <w:szCs w:val="20"/>
        </w:rPr>
        <w:t xml:space="preserve"> to the built-in 16-bit analog to digital converter in the chip.</w:t>
      </w:r>
    </w:p>
    <w:p w14:paraId="65EA4528" w14:textId="76858BAA" w:rsidR="00416B59" w:rsidRPr="0032434B" w:rsidRDefault="00416B59" w:rsidP="0032434B">
      <w:pPr>
        <w:pStyle w:val="NoSpacing"/>
        <w:rPr>
          <w:ins w:id="17" w:author="WOLF512" w:date="2017-10-31T00:35:00Z"/>
          <w:kern w:val="0"/>
          <w:sz w:val="20"/>
          <w:szCs w:val="20"/>
        </w:rPr>
      </w:pPr>
      <w:r w:rsidRPr="00FE0C54">
        <w:rPr>
          <w:sz w:val="20"/>
          <w:szCs w:val="20"/>
        </w:rPr>
        <w:t xml:space="preserve">Data retrieval and position tracking was driven by a custom Python script developed on a PC. Based on Eqns. (2), (3) and (4), </w:t>
      </w:r>
      <w:r w:rsidRPr="00FE0C54">
        <w:rPr>
          <w:sz w:val="20"/>
          <w:szCs w:val="20"/>
        </w:rPr>
        <w:lastRenderedPageBreak/>
        <w:t xml:space="preserve">each magnetometer allowed the Python script to assemble one equation, for a total of six equations using the entire array. </w:t>
      </w:r>
      <w:commentRangeStart w:id="18"/>
      <w:commentRangeStart w:id="19"/>
      <w:r w:rsidRPr="00FE0C54">
        <w:rPr>
          <w:sz w:val="20"/>
          <w:szCs w:val="20"/>
        </w:rPr>
        <w:t xml:space="preserve">The resulting non-linear system </w:t>
      </w:r>
      <w:r w:rsidR="0032434B">
        <w:rPr>
          <w:sz w:val="20"/>
          <w:szCs w:val="20"/>
        </w:rPr>
        <w:t>was solved numerically</w:t>
      </w:r>
      <w:r w:rsidRPr="00FE0C54">
        <w:rPr>
          <w:sz w:val="20"/>
          <w:szCs w:val="20"/>
        </w:rPr>
        <w:t>.</w:t>
      </w:r>
      <w:commentRangeEnd w:id="18"/>
      <w:r w:rsidRPr="00FE0C54">
        <w:rPr>
          <w:rStyle w:val="CommentReference"/>
          <w:rFonts w:ascii="Times" w:hAnsi="Times"/>
          <w:sz w:val="20"/>
          <w:szCs w:val="20"/>
        </w:rPr>
        <w:commentReference w:id="18"/>
      </w:r>
      <w:commentRangeEnd w:id="19"/>
      <w:r w:rsidR="0032434B">
        <w:rPr>
          <w:rStyle w:val="CommentReference"/>
        </w:rPr>
        <w:commentReference w:id="19"/>
      </w:r>
      <w:r w:rsidRPr="00FE0C54">
        <w:rPr>
          <w:sz w:val="20"/>
          <w:szCs w:val="20"/>
        </w:rPr>
        <w:t xml:space="preserve"> SciPy’s implementation of the Levenberg-Marquardt (LMA) method was used to solve the resulting non-linear system. The script constructed a determinable system of equations using the data from the three magnetometers observing the largest</w:t>
      </w:r>
      <m:oMath>
        <m:r>
          <w:rPr>
            <w:rFonts w:ascii="Cambria Math" w:hAnsi="Cambria Math"/>
            <w:sz w:val="20"/>
            <w:szCs w:val="20"/>
          </w:rPr>
          <m:t xml:space="preserve"> </m:t>
        </m:r>
        <m:d>
          <m:dPr>
            <m:begChr m:val="‖"/>
            <m:endChr m:val="‖"/>
            <m:ctrlPr>
              <w:rPr>
                <w:rFonts w:ascii="Cambria Math" w:hAnsi="Cambria Math"/>
                <w:b/>
                <w:sz w:val="20"/>
                <w:szCs w:val="20"/>
              </w:rPr>
            </m:ctrlPr>
          </m:dPr>
          <m:e>
            <m:acc>
              <m:accPr>
                <m:chr m:val="⃗"/>
                <m:ctrlPr>
                  <w:rPr>
                    <w:rFonts w:ascii="Cambria Math" w:hAnsi="Cambria Math"/>
                    <w:b/>
                    <w:sz w:val="20"/>
                    <w:szCs w:val="20"/>
                  </w:rPr>
                </m:ctrlPr>
              </m:accPr>
              <m:e>
                <m:r>
                  <m:rPr>
                    <m:sty m:val="b"/>
                  </m:rPr>
                  <w:rPr>
                    <w:rFonts w:ascii="Cambria Math" w:hAnsi="Cambria Math"/>
                    <w:sz w:val="20"/>
                    <w:szCs w:val="20"/>
                  </w:rPr>
                  <m:t>H</m:t>
                </m:r>
              </m:e>
            </m:acc>
          </m:e>
        </m:d>
      </m:oMath>
      <w:r w:rsidRPr="00FE0C54">
        <w:rPr>
          <w:sz w:val="20"/>
          <w:szCs w:val="20"/>
        </w:rPr>
        <w:t>.</w:t>
      </w:r>
      <w:r w:rsidR="0032434B">
        <w:rPr>
          <w:kern w:val="0"/>
          <w:sz w:val="20"/>
          <w:szCs w:val="20"/>
        </w:rPr>
        <w:t xml:space="preserve"> </w:t>
      </w:r>
      <w:r w:rsidRPr="00FE0C54">
        <w:rPr>
          <w:sz w:val="20"/>
          <w:szCs w:val="20"/>
        </w:rPr>
        <w:t xml:space="preserve">LMA was chosen for its robustness and speed of convergence. Solutions typically converge within </w:t>
      </w:r>
      <w:commentRangeStart w:id="20"/>
      <w:r w:rsidRPr="0032434B">
        <w:rPr>
          <w:sz w:val="20"/>
          <w:szCs w:val="20"/>
        </w:rPr>
        <w:t>2</w:t>
      </w:r>
      <w:r w:rsidR="0032434B">
        <w:rPr>
          <w:sz w:val="20"/>
          <w:szCs w:val="20"/>
        </w:rPr>
        <w:t xml:space="preserve"> </w:t>
      </w:r>
      <w:r w:rsidRPr="0032434B">
        <w:rPr>
          <w:sz w:val="20"/>
          <w:szCs w:val="20"/>
        </w:rPr>
        <w:t>m</w:t>
      </w:r>
      <w:r w:rsidR="0032434B">
        <w:rPr>
          <w:sz w:val="20"/>
          <w:szCs w:val="20"/>
        </w:rPr>
        <w:t>illi</w:t>
      </w:r>
      <w:r w:rsidRPr="0032434B">
        <w:rPr>
          <w:sz w:val="20"/>
          <w:szCs w:val="20"/>
        </w:rPr>
        <w:t>s</w:t>
      </w:r>
      <w:r w:rsidR="0032434B">
        <w:rPr>
          <w:sz w:val="20"/>
          <w:szCs w:val="20"/>
        </w:rPr>
        <w:t>econds</w:t>
      </w:r>
      <w:commentRangeEnd w:id="20"/>
      <w:r w:rsidR="0032434B">
        <w:rPr>
          <w:rStyle w:val="CommentReference"/>
        </w:rPr>
        <w:commentReference w:id="20"/>
      </w:r>
      <w:r w:rsidRPr="00FE0C54">
        <w:rPr>
          <w:sz w:val="20"/>
          <w:szCs w:val="20"/>
        </w:rPr>
        <w:t>. SciPy’s LMA combines Newton-Raphson’s algorithm and the Steepest Descent method to converge even in the case of a poor initial guess. However, like any numerical method, effective convergence still relies on the initial guess’ proximity to the solution. To overcome this issue, the centroid of the triangle described by the three magnetometers with the largest readings was used as the initial guess.</w:t>
      </w:r>
    </w:p>
    <w:p w14:paraId="1348C4F3" w14:textId="7042499E" w:rsidR="00416B59" w:rsidRPr="00DA5383" w:rsidRDefault="00416B59" w:rsidP="008E446C">
      <w:pPr>
        <w:pStyle w:val="NoSpacing"/>
        <w:rPr>
          <w:rStyle w:val="Strong"/>
          <w:b w:val="0"/>
          <w:bCs w:val="0"/>
        </w:rPr>
      </w:pPr>
      <w:commentRangeStart w:id="21"/>
      <w:commentRangeStart w:id="22"/>
      <w:r w:rsidRPr="00DA5383">
        <w:rPr>
          <w:sz w:val="20"/>
          <w:szCs w:val="20"/>
        </w:rPr>
        <w:t xml:space="preserve">Upon convergence of the LMA, values were logged to determine point accuracy (Table </w:t>
      </w:r>
      <w:r w:rsidR="00850756">
        <w:rPr>
          <w:sz w:val="20"/>
          <w:szCs w:val="20"/>
        </w:rPr>
        <w:t>1</w:t>
      </w:r>
      <w:r w:rsidRPr="00DA5383">
        <w:rPr>
          <w:sz w:val="20"/>
          <w:szCs w:val="20"/>
        </w:rPr>
        <w:t xml:space="preserve">) and motion tracking capabilities (Figure </w:t>
      </w:r>
      <w:r w:rsidR="00850756">
        <w:rPr>
          <w:sz w:val="20"/>
          <w:szCs w:val="20"/>
        </w:rPr>
        <w:t>#, #</w:t>
      </w:r>
      <w:r w:rsidRPr="00DA5383">
        <w:rPr>
          <w:sz w:val="20"/>
          <w:szCs w:val="20"/>
        </w:rPr>
        <w:t>). The entire process described above, from sensor calibration to data collection and numerical solution has been summarized in Figure 2.</w:t>
      </w:r>
      <w:commentRangeEnd w:id="21"/>
      <w:r w:rsidR="002B301E" w:rsidRPr="00DA5383">
        <w:rPr>
          <w:rStyle w:val="CommentReference"/>
          <w:sz w:val="20"/>
          <w:szCs w:val="20"/>
        </w:rPr>
        <w:commentReference w:id="21"/>
      </w:r>
      <w:commentRangeEnd w:id="22"/>
      <w:r w:rsidR="00DA5383" w:rsidRPr="00DA5383">
        <w:rPr>
          <w:rStyle w:val="Strong"/>
          <w:b w:val="0"/>
          <w:bCs w:val="0"/>
          <w:szCs w:val="20"/>
        </w:rPr>
        <w:commentReference w:id="22"/>
      </w:r>
    </w:p>
    <w:p w14:paraId="4E31F222" w14:textId="77777777" w:rsidR="00B01D82" w:rsidRPr="00B01D82" w:rsidRDefault="00B01D82" w:rsidP="00B01D82">
      <w:pPr>
        <w:pStyle w:val="NoSpacing"/>
        <w:ind w:firstLine="0"/>
        <w:rPr>
          <w:rStyle w:val="Strong"/>
          <w:b w:val="0"/>
          <w:bCs w:val="0"/>
          <w:szCs w:val="20"/>
        </w:rPr>
      </w:pPr>
    </w:p>
    <w:p w14:paraId="10CBFC99" w14:textId="77777777" w:rsidR="00FD7721" w:rsidRDefault="00FD7721" w:rsidP="008E446C">
      <w:pPr>
        <w:pStyle w:val="Heading1"/>
        <w:spacing w:before="0"/>
      </w:pPr>
      <w:r w:rsidRPr="00FE0C54">
        <w:t>Results</w:t>
      </w:r>
    </w:p>
    <w:p w14:paraId="03672D44" w14:textId="2840334A" w:rsidR="00671294" w:rsidRPr="00671294" w:rsidRDefault="00671294" w:rsidP="008E446C">
      <w:pPr>
        <w:rPr>
          <w:rFonts w:ascii="Arial" w:hAnsi="Arial" w:cs="Arial"/>
          <w:b/>
        </w:rPr>
      </w:pPr>
      <w:r w:rsidRPr="00671294">
        <w:rPr>
          <w:rFonts w:ascii="Arial" w:hAnsi="Arial" w:cs="Arial"/>
          <w:b/>
        </w:rPr>
        <w:t>Approximation of K</w:t>
      </w:r>
    </w:p>
    <w:p w14:paraId="109EBF6E" w14:textId="7085BD5C" w:rsidR="00671294" w:rsidRDefault="00671294" w:rsidP="008E446C">
      <w:pPr>
        <w:pStyle w:val="BodyTextIndent"/>
      </w:pPr>
      <w:r>
        <w:t>Following the CNC-based approximation protocol described earlier, the magnitude of the magnetic field moment</w:t>
      </w:r>
      <w:r w:rsidR="008B44A8">
        <w:t xml:space="preserve"> for the 30 mm permanent magnet was found to be</w:t>
      </w:r>
      <m:oMath>
        <m:r>
          <w:rPr>
            <w:rFonts w:ascii="Cambria Math" w:hAnsi="Cambria Math"/>
          </w:rPr>
          <m:t xml:space="preserve"> </m:t>
        </m:r>
        <m:r>
          <m:rPr>
            <m:sty m:val="p"/>
          </m:rPr>
          <w:rPr>
            <w:rFonts w:ascii="Cambria Math" w:hAnsi="Cambria Math"/>
          </w:rPr>
          <m:t>K</m:t>
        </m:r>
        <w:commentRangeStart w:id="23"/>
        <m:r>
          <w:rPr>
            <w:rFonts w:ascii="Cambria Math" w:hAnsi="Cambria Math"/>
          </w:rPr>
          <m:t>=1.092</m:t>
        </m:r>
        <m:sSup>
          <m:sSupPr>
            <m:ctrlPr>
              <w:rPr>
                <w:rFonts w:ascii="Cambria Math" w:hAnsi="Cambria Math"/>
                <w:i/>
              </w:rPr>
            </m:ctrlPr>
          </m:sSupPr>
          <m:e>
            <m:r>
              <w:rPr>
                <w:rFonts w:ascii="Cambria Math" w:hAnsi="Cambria Math"/>
              </w:rPr>
              <m:t>E</m:t>
            </m:r>
          </m:e>
          <m:sup>
            <m:r>
              <w:rPr>
                <w:rFonts w:ascii="Cambria Math" w:hAnsi="Cambria Math"/>
              </w:rPr>
              <m:t>-06</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m</m:t>
            </m:r>
          </m:e>
          <m:sup>
            <m:r>
              <w:rPr>
                <w:rFonts w:ascii="Cambria Math" w:hAnsi="Cambria Math"/>
              </w:rPr>
              <m:t>6</m:t>
            </m:r>
          </m:sup>
        </m:sSup>
      </m:oMath>
      <w:r w:rsidR="008B44A8">
        <w:t>.</w:t>
      </w:r>
      <w:commentRangeEnd w:id="23"/>
      <w:r w:rsidR="008B44A8">
        <w:rPr>
          <w:rStyle w:val="CommentReference"/>
        </w:rPr>
        <w:commentReference w:id="23"/>
      </w:r>
    </w:p>
    <w:p w14:paraId="325C6E75" w14:textId="77777777" w:rsidR="0027111D" w:rsidRDefault="0027111D" w:rsidP="008E446C">
      <w:pPr>
        <w:pStyle w:val="BodyTextIndent"/>
        <w:ind w:firstLine="0"/>
      </w:pPr>
    </w:p>
    <w:p w14:paraId="70570CD8" w14:textId="30A4B789" w:rsidR="00D74C5F" w:rsidRPr="008E446C" w:rsidRDefault="0027111D" w:rsidP="008E446C">
      <w:pPr>
        <w:pStyle w:val="BodyTextIndent"/>
        <w:ind w:firstLine="0"/>
        <w:rPr>
          <w:rFonts w:ascii="Arial" w:hAnsi="Arial" w:cs="Arial"/>
          <w:b/>
        </w:rPr>
      </w:pPr>
      <w:r w:rsidRPr="0027111D">
        <w:rPr>
          <w:rFonts w:ascii="Arial" w:hAnsi="Arial" w:cs="Arial"/>
          <w:b/>
        </w:rPr>
        <w:t>P</w:t>
      </w:r>
      <w:r w:rsidR="000D6FD3">
        <w:rPr>
          <w:rFonts w:ascii="Arial" w:hAnsi="Arial" w:cs="Arial"/>
          <w:b/>
        </w:rPr>
        <w:t>osition Tracking</w:t>
      </w:r>
      <w:r w:rsidRPr="0027111D">
        <w:rPr>
          <w:rFonts w:ascii="Arial" w:hAnsi="Arial" w:cs="Arial"/>
          <w:b/>
        </w:rPr>
        <w:t xml:space="preserve"> Accuracy</w:t>
      </w:r>
    </w:p>
    <w:p w14:paraId="4FE86B9E" w14:textId="741CEB5D" w:rsidR="0027111D" w:rsidRPr="0027111D" w:rsidRDefault="00794FC6" w:rsidP="008E446C">
      <w:pPr>
        <w:pStyle w:val="BodyTextIndent"/>
      </w:pPr>
      <w:r>
        <w:t>P</w:t>
      </w:r>
      <w:r w:rsidR="0027111D" w:rsidRPr="0027111D">
        <w:t xml:space="preserve">osition tracking accuracy was studied by placing </w:t>
      </w:r>
      <w:r w:rsidR="009A2F89">
        <w:t>the</w:t>
      </w:r>
      <w:r w:rsidR="0027111D" w:rsidRPr="0027111D">
        <w:t xml:space="preserve"> permanent magnet </w:t>
      </w:r>
      <w:r w:rsidR="009A2F89">
        <w:t>at</w:t>
      </w:r>
      <w:r w:rsidR="0027111D" w:rsidRPr="0027111D">
        <w:t xml:space="preserve"> </w:t>
      </w:r>
      <w:commentRangeStart w:id="24"/>
      <w:r w:rsidR="0027111D" w:rsidRPr="0027111D">
        <w:t>20</w:t>
      </w:r>
      <w:commentRangeEnd w:id="24"/>
      <w:r w:rsidR="009A2F89">
        <w:rPr>
          <w:rStyle w:val="CommentReference"/>
        </w:rPr>
        <w:commentReference w:id="24"/>
      </w:r>
      <w:r w:rsidR="0027111D" w:rsidRPr="0027111D">
        <w:t xml:space="preserve"> different locations </w:t>
      </w:r>
      <w:r w:rsidR="009A2F89">
        <w:t xml:space="preserve">over the </w:t>
      </w:r>
      <w:r w:rsidR="000D6FD3">
        <w:t xml:space="preserve">sensor </w:t>
      </w:r>
      <w:r w:rsidR="009A2F89">
        <w:t>array, varying x, y and z coordinates using 3D-printed standoffs</w:t>
      </w:r>
      <w:r w:rsidR="0027111D" w:rsidRPr="0027111D">
        <w:t xml:space="preserve">. </w:t>
      </w:r>
      <w:r w:rsidR="009A2F89">
        <w:t>At each location, sensor reading</w:t>
      </w:r>
      <w:r w:rsidR="000D6FD3">
        <w:t>s</w:t>
      </w:r>
      <w:r w:rsidR="009A2F89">
        <w:t xml:space="preserve"> and position calculations were recorded over </w:t>
      </w:r>
      <w:r w:rsidR="0027111D" w:rsidRPr="0027111D">
        <w:t>20</w:t>
      </w:r>
      <w:r w:rsidR="009A2F89">
        <w:t xml:space="preserve"> seconds</w:t>
      </w:r>
      <w:r w:rsidR="0027111D" w:rsidRPr="0027111D">
        <w:t xml:space="preserve">. </w:t>
      </w:r>
      <w:r w:rsidR="005964B6">
        <w:t>Accuracy was defined as t</w:t>
      </w:r>
      <w:r w:rsidR="0027111D" w:rsidRPr="0027111D">
        <w:t xml:space="preserve">he difference between </w:t>
      </w:r>
      <w:r w:rsidR="005964B6">
        <w:t>the expected and observed x, y and z coordinates</w:t>
      </w:r>
      <w:r w:rsidR="000D6FD3">
        <w:t xml:space="preserve"> (</w:t>
      </w:r>
      <w:r w:rsidR="000D6FD3">
        <w:rPr>
          <w:rFonts w:ascii="Calibri" w:hAnsi="Calibri"/>
        </w:rPr>
        <w:t>∆</w:t>
      </w:r>
      <w:r w:rsidR="000D6FD3">
        <w:t xml:space="preserve">x, </w:t>
      </w:r>
      <w:r w:rsidR="000D6FD3">
        <w:rPr>
          <w:rFonts w:ascii="Calibri" w:hAnsi="Calibri"/>
        </w:rPr>
        <w:t>∆</w:t>
      </w:r>
      <w:r w:rsidR="000D6FD3">
        <w:t xml:space="preserve">y, </w:t>
      </w:r>
      <w:r w:rsidR="000D6FD3">
        <w:rPr>
          <w:rFonts w:ascii="Calibri" w:hAnsi="Calibri"/>
        </w:rPr>
        <w:t>∆</w:t>
      </w:r>
      <w:r w:rsidR="000D6FD3">
        <w:t>z)</w:t>
      </w:r>
      <w:r w:rsidR="0027111D" w:rsidRPr="0027111D">
        <w:t xml:space="preserve">. </w:t>
      </w:r>
      <w:commentRangeStart w:id="25"/>
      <w:r w:rsidR="0027111D" w:rsidRPr="0027111D">
        <w:t>A percentage error was calculated as the ratio of these differences to the original X and Y positions.</w:t>
      </w:r>
      <w:commentRangeEnd w:id="25"/>
      <w:r w:rsidR="00E84D57">
        <w:rPr>
          <w:rStyle w:val="CommentReference"/>
        </w:rPr>
        <w:commentReference w:id="25"/>
      </w:r>
      <w:r w:rsidR="0027111D" w:rsidRPr="0027111D">
        <w:t xml:space="preserve"> The values reported here represent the average position difference and error among the 20 points sampled using each magnet (Table 2, 3).</w:t>
      </w:r>
    </w:p>
    <w:p w14:paraId="2F77BB27" w14:textId="77777777" w:rsidR="0027111D" w:rsidRDefault="0027111D" w:rsidP="008E446C">
      <w:pPr>
        <w:pStyle w:val="BodyTextIndent"/>
        <w:ind w:firstLine="0"/>
      </w:pPr>
    </w:p>
    <w:p w14:paraId="5D35B050" w14:textId="046F7CD5" w:rsidR="0027111D" w:rsidRDefault="00FE3849" w:rsidP="008E446C">
      <w:pPr>
        <w:pStyle w:val="BodyTextIndent"/>
        <w:ind w:firstLine="0"/>
        <w:rPr>
          <w:rFonts w:ascii="Arial" w:hAnsi="Arial" w:cs="Arial"/>
          <w:b/>
        </w:rPr>
      </w:pPr>
      <w:r w:rsidRPr="00FE3849">
        <w:rPr>
          <w:rFonts w:ascii="Arial" w:hAnsi="Arial" w:cs="Arial"/>
          <w:b/>
        </w:rPr>
        <w:t>Motion Tracking</w:t>
      </w:r>
    </w:p>
    <w:p w14:paraId="7E7095E3" w14:textId="77777777" w:rsidR="00110E28" w:rsidRDefault="00FE3849" w:rsidP="008E446C">
      <w:pPr>
        <w:ind w:firstLine="360"/>
      </w:pPr>
      <w:r>
        <w:t xml:space="preserve">In addition to </w:t>
      </w:r>
      <w:r w:rsidR="00E84D57">
        <w:t>static position</w:t>
      </w:r>
      <w:r>
        <w:t xml:space="preserve"> accuracy,</w:t>
      </w:r>
      <w:r w:rsidR="00E84D57">
        <w:t xml:space="preserve"> the </w:t>
      </w:r>
      <w:r>
        <w:t>system was tested for motion</w:t>
      </w:r>
      <w:r w:rsidR="00E84D57">
        <w:t xml:space="preserve"> </w:t>
      </w:r>
      <w:r>
        <w:t xml:space="preserve">tracking. </w:t>
      </w:r>
      <w:r w:rsidR="00007511">
        <w:t>A 3D-printed track was designed to guide the permanent magnet</w:t>
      </w:r>
      <w:r>
        <w:t xml:space="preserve"> on a constrained path as its position was approximate</w:t>
      </w:r>
      <w:r w:rsidR="00007511">
        <w:t>d by the sensor array</w:t>
      </w:r>
      <w:r w:rsidR="008F5761">
        <w:t>. Position in 3D space (x, y, and z coordinates of the magnet) w</w:t>
      </w:r>
      <w:r w:rsidR="0016192A">
        <w:t>as</w:t>
      </w:r>
      <w:r w:rsidR="008F5761">
        <w:t xml:space="preserve"> time-stamp</w:t>
      </w:r>
      <w:r w:rsidR="0016192A">
        <w:t>ed</w:t>
      </w:r>
      <w:r w:rsidR="008F5761">
        <w:t xml:space="preserve"> and recorded by the sensor array. Scatter plot were generated for each run (</w:t>
      </w:r>
      <w:commentRangeStart w:id="26"/>
      <w:r w:rsidR="008F5761">
        <w:t>Figure</w:t>
      </w:r>
      <w:commentRangeEnd w:id="26"/>
      <w:r w:rsidR="004848A7">
        <w:rPr>
          <w:rStyle w:val="CommentReference"/>
        </w:rPr>
        <w:commentReference w:id="26"/>
      </w:r>
      <w:r w:rsidR="008F5761">
        <w:t xml:space="preserve"> #).</w:t>
      </w:r>
      <w:r w:rsidR="0016192A">
        <w:t xml:space="preserve"> To maintain the magnet on the track, a carriage was 3D-printed to hold the magnet. The carriage, in turn, generated a constant offset in the z coordinate of the magnet (Figure #, #).</w:t>
      </w:r>
    </w:p>
    <w:p w14:paraId="76DD2F2E" w14:textId="34088409" w:rsidR="002B5973" w:rsidRDefault="00AC6680" w:rsidP="008E446C">
      <w:pPr>
        <w:ind w:firstLine="360"/>
      </w:pPr>
      <w:r>
        <w:t>The m</w:t>
      </w:r>
      <w:r w:rsidR="00110E28">
        <w:t>otion tracking performance</w:t>
      </w:r>
      <w:r>
        <w:t xml:space="preserve"> of the system</w:t>
      </w:r>
      <w:r w:rsidR="00110E28">
        <w:t xml:space="preserve"> was determin</w:t>
      </w:r>
      <w:r>
        <w:t xml:space="preserve">ed by estimating </w:t>
      </w:r>
      <w:r w:rsidR="0060621B">
        <w:t>a sampling rate</w:t>
      </w:r>
      <w:r>
        <w:t>.</w:t>
      </w:r>
      <w:r w:rsidR="0060621B">
        <w:t xml:space="preserve"> F</w:t>
      </w:r>
      <w:r w:rsidR="002B5973">
        <w:t xml:space="preserve">or eight trials, position measurements were recorded for the duration of one lap </w:t>
      </w:r>
      <w:r w:rsidR="002B5973">
        <w:t>around the track. The number of measurements recorded was divided by the lap time to estimate a sampling rate of 23.50 ± 0.0404 samples/sec (N=8).</w:t>
      </w:r>
    </w:p>
    <w:p w14:paraId="7EFD1E04" w14:textId="77777777" w:rsidR="006301FB" w:rsidRDefault="006301FB" w:rsidP="006301FB">
      <w:pPr>
        <w:pStyle w:val="NomenclatureClauseTitle"/>
        <w:spacing w:before="0"/>
      </w:pPr>
    </w:p>
    <w:p w14:paraId="3B6E70D6" w14:textId="045CA5BF" w:rsidR="00FE3849" w:rsidRDefault="006301FB" w:rsidP="00752D0E">
      <w:pPr>
        <w:pStyle w:val="NomenclatureClauseTitle"/>
        <w:spacing w:before="0"/>
      </w:pPr>
      <w:r w:rsidRPr="00FE0C54">
        <w:t>INterpretation</w:t>
      </w:r>
      <w:r w:rsidR="0070232B">
        <w:t xml:space="preserve"> and future work</w:t>
      </w:r>
    </w:p>
    <w:p w14:paraId="270D66DD" w14:textId="5E8CB4BF" w:rsidR="00E25DDE" w:rsidRDefault="00E25DDE" w:rsidP="00B8412F">
      <w:pPr>
        <w:ind w:firstLine="360"/>
      </w:pPr>
      <w:r w:rsidRPr="00DA7D24">
        <w:t xml:space="preserve">The most significant accomplishments of the work presented here encompass the design and implementation of a non-contacting position tracking method and system using affordable, open-source hardware and software components. The system gave accurate position results and performed over a wider range than other </w:t>
      </w:r>
      <w:r>
        <w:t xml:space="preserve">similar </w:t>
      </w:r>
      <w:r w:rsidRPr="00DA7D24">
        <w:t xml:space="preserve">applications [2, 5, and 6]. </w:t>
      </w:r>
      <w:r>
        <w:t xml:space="preserve">The system also sustained </w:t>
      </w:r>
      <w:r w:rsidR="00DD26F6">
        <w:t>an almost constant sampling rate when tracking a moving magnet. Last but not least</w:t>
      </w:r>
      <w:r>
        <w:t>, our method worked with</w:t>
      </w:r>
      <w:r w:rsidRPr="00DA7D24">
        <w:t xml:space="preserve"> off-the-shelf permanent magnets. This capability allows for easy adaptation to devices or applications where after-market modifications must be kept to a minimum.</w:t>
      </w:r>
    </w:p>
    <w:p w14:paraId="23F184C7" w14:textId="70653AF4" w:rsidR="00DA7D24" w:rsidRDefault="00E25DDE" w:rsidP="00626E3D">
      <w:pPr>
        <w:ind w:firstLine="360"/>
      </w:pPr>
      <w:r w:rsidRPr="00C62ADB">
        <w:t>Throughout the development of our system, our team encountered some limitations which had an effect on the results presented here.</w:t>
      </w:r>
      <w:r w:rsidR="00D4688D">
        <w:rPr>
          <w:b/>
        </w:rPr>
        <w:t xml:space="preserve"> </w:t>
      </w:r>
      <w:r w:rsidR="00D4688D">
        <w:t>First, the system and methodology must be refined to account for rotations of the permanent magnet.</w:t>
      </w:r>
      <w:r w:rsidR="005F76D7">
        <w:t xml:space="preserve"> This may require the integration of rotation calculations as described by Chen et al. [5].</w:t>
      </w:r>
      <w:r w:rsidR="00D4688D">
        <w:t xml:space="preserve"> Second, the full 3D tracking range of the sensor array must be studied</w:t>
      </w:r>
      <w:r w:rsidR="00B8412F">
        <w:t xml:space="preserve"> thoroughly</w:t>
      </w:r>
      <w:r w:rsidR="00D4688D">
        <w:t>. Initial results in 2D and 3D tracking revealed areas and volumes where position accuracy is inconsistent w</w:t>
      </w:r>
      <w:r w:rsidR="0070232B">
        <w:t>ith the results presented here.</w:t>
      </w:r>
      <w:r w:rsidR="00B8412F">
        <w:t xml:space="preserve"> Understanding range limitations may require automated, accurate testing equipment. CNC systems can be programmed to pursue a path and, therefore, perform an extensive position accuracy test and identify range limits. The same level of automation can be used to more objectively determine the system’s performance during motion tracking.</w:t>
      </w:r>
    </w:p>
    <w:p w14:paraId="7693A922" w14:textId="7577B53A" w:rsidR="00626E3D" w:rsidRPr="00561E88" w:rsidRDefault="00626E3D" w:rsidP="00626E3D">
      <w:pPr>
        <w:ind w:firstLine="360"/>
      </w:pPr>
      <w:r>
        <w:t xml:space="preserve">Future work will seek to mitigate limitations by </w:t>
      </w:r>
      <w:r w:rsidR="00561E88">
        <w:t xml:space="preserve">improving the data collection and position calculation algorithms. As development moves forward, automated mechanisms will be implemented to evaluate system performance. Finally, hardware improvements will be aimed toward reducing system footprint by implementing micro-computers like the </w:t>
      </w:r>
      <w:r w:rsidR="00561E88" w:rsidRPr="00561E88">
        <w:rPr>
          <w:i/>
        </w:rPr>
        <w:t>Raspberry Pi 3</w:t>
      </w:r>
      <w:r w:rsidR="00561E88">
        <w:t>.</w:t>
      </w:r>
    </w:p>
    <w:p w14:paraId="6D22E6D4" w14:textId="77777777" w:rsidR="00B01D82" w:rsidRPr="00C62ADB" w:rsidRDefault="00B01D82" w:rsidP="008E446C"/>
    <w:p w14:paraId="02187A9A" w14:textId="77777777" w:rsidR="008B61D2" w:rsidRPr="00FE0C54" w:rsidRDefault="008B61D2" w:rsidP="008E446C">
      <w:pPr>
        <w:pStyle w:val="ReferencesClauseTitle"/>
        <w:spacing w:before="0"/>
      </w:pPr>
      <w:r w:rsidRPr="00FE0C54">
        <w:t>References</w:t>
      </w:r>
    </w:p>
    <w:p w14:paraId="4FEF25E4" w14:textId="77777777" w:rsidR="00C62ADB" w:rsidRDefault="00C62ADB" w:rsidP="008E446C">
      <w:pPr>
        <w:pStyle w:val="NoSpacing"/>
        <w:ind w:firstLine="0"/>
        <w:rPr>
          <w:sz w:val="20"/>
          <w:szCs w:val="20"/>
        </w:rPr>
      </w:pPr>
    </w:p>
    <w:p w14:paraId="002428C4" w14:textId="77777777" w:rsidR="004E5D04" w:rsidRPr="00FE0C54" w:rsidRDefault="004E5D04" w:rsidP="008E446C">
      <w:pPr>
        <w:pStyle w:val="NoSpacing"/>
        <w:ind w:firstLine="0"/>
        <w:rPr>
          <w:sz w:val="20"/>
          <w:szCs w:val="20"/>
        </w:rPr>
      </w:pPr>
      <w:r w:rsidRPr="00FE0C54">
        <w:rPr>
          <w:sz w:val="20"/>
          <w:szCs w:val="20"/>
        </w:rPr>
        <w:t>[1] Han, X., Seki, H., Kamiya, Y., and Hikizu, M. “Wearable handwriting input device using magnetic field Geomagnetism cancellation in position calculation.”</w:t>
      </w:r>
      <w:r w:rsidRPr="00FE0C54">
        <w:rPr>
          <w:i/>
          <w:sz w:val="20"/>
          <w:szCs w:val="20"/>
        </w:rPr>
        <w:t xml:space="preserve"> Precision Engineering</w:t>
      </w:r>
      <w:r w:rsidRPr="00FE0C54">
        <w:rPr>
          <w:sz w:val="20"/>
          <w:szCs w:val="20"/>
        </w:rPr>
        <w:t xml:space="preserve"> Vol. 33 Issue 1 (2009), pp: 37-43. DOI 10.1016/j.precisioneng.2008.03.008.</w:t>
      </w:r>
    </w:p>
    <w:p w14:paraId="063CA36F" w14:textId="77777777" w:rsidR="004E5D04" w:rsidRPr="00FE0C54" w:rsidRDefault="004E5D04" w:rsidP="008E446C">
      <w:pPr>
        <w:pStyle w:val="NoSpacing"/>
        <w:rPr>
          <w:sz w:val="20"/>
          <w:szCs w:val="20"/>
        </w:rPr>
      </w:pPr>
    </w:p>
    <w:p w14:paraId="5F5686C8" w14:textId="77777777" w:rsidR="004E5D04" w:rsidRPr="00FE0C54" w:rsidRDefault="004E5D04" w:rsidP="008E446C">
      <w:r w:rsidRPr="00FE0C54">
        <w:t xml:space="preserve">[2] Han, X., Seki, H., Kamiya, Y., and Hikizu, M. “Wearable handwriting input device using magnetic field 2nd report: Influence of misalignment of magnet and writing plane.” </w:t>
      </w:r>
      <w:r w:rsidRPr="00FE0C54">
        <w:rPr>
          <w:i/>
        </w:rPr>
        <w:t>Precision Engineering</w:t>
      </w:r>
      <w:r w:rsidRPr="00FE0C54">
        <w:t xml:space="preserve"> Vol. 34 Issue 3 (2010), pp: 425-430.  DOI 10.1016/j.precisioneng.2009.12.005</w:t>
      </w:r>
    </w:p>
    <w:p w14:paraId="157D81EA" w14:textId="4C9A399B" w:rsidR="004E5D04" w:rsidRPr="00FE0C54" w:rsidRDefault="004E5D04" w:rsidP="008E446C"/>
    <w:p w14:paraId="0AED9B58" w14:textId="77777777" w:rsidR="004E5D04" w:rsidRPr="00FE0C54" w:rsidRDefault="004E5D04" w:rsidP="008E446C">
      <w:r w:rsidRPr="00FE0C54">
        <w:t xml:space="preserve">[3] Raab, F., Blood, E., Steiner, T., and Jones, H. “Magnetic Position and Orientation Tracking System” </w:t>
      </w:r>
      <w:r w:rsidRPr="00FE0C54">
        <w:rPr>
          <w:i/>
        </w:rPr>
        <w:t>IEEE Transactions on Aerospace and Electronic Systems</w:t>
      </w:r>
      <w:r w:rsidRPr="00FE0C54">
        <w:t xml:space="preserve"> Vol. AES-15 No. 5 (1979), pp: 709-718</w:t>
      </w:r>
    </w:p>
    <w:p w14:paraId="586D2E53" w14:textId="77777777" w:rsidR="004E5D04" w:rsidRPr="00FE0C54" w:rsidRDefault="004E5D04" w:rsidP="008E446C"/>
    <w:p w14:paraId="6F96F832" w14:textId="77777777" w:rsidR="004E5D04" w:rsidRPr="00FE0C54" w:rsidRDefault="004E5D04" w:rsidP="008E446C">
      <w:r w:rsidRPr="00FE0C54">
        <w:t xml:space="preserve">[4] Moeslund, T., and Granum, E. “A Survey of Computer Vision-Based Human Motion Capture.” </w:t>
      </w:r>
      <w:r w:rsidRPr="00FE0C54">
        <w:rPr>
          <w:i/>
        </w:rPr>
        <w:t xml:space="preserve">Computer Vision and Image Understanding </w:t>
      </w:r>
      <w:r w:rsidRPr="00FE0C54">
        <w:t>Vol. 81, Issue 3 (2001), pp: 231-268. DOI 10.1006/cviu.2000.0897</w:t>
      </w:r>
    </w:p>
    <w:p w14:paraId="0DBC9266" w14:textId="77777777" w:rsidR="004E5D04" w:rsidRPr="00FE0C54" w:rsidRDefault="004E5D04" w:rsidP="008E446C"/>
    <w:p w14:paraId="16490CD4" w14:textId="77777777" w:rsidR="004E5D04" w:rsidRPr="00FE0C54" w:rsidRDefault="004E5D04" w:rsidP="008E446C">
      <w:pPr>
        <w:rPr>
          <w:color w:val="000000"/>
          <w:shd w:val="clear" w:color="auto" w:fill="FFFFFF"/>
        </w:rPr>
      </w:pPr>
      <w:r w:rsidRPr="00FE0C54">
        <w:t xml:space="preserve">[5] Chen, K., Lyons, K., White, S., and Patel, S. “uTrack: 3D Input Using Two Magnetic Sensors” In </w:t>
      </w:r>
      <w:r w:rsidRPr="00FE0C54">
        <w:rPr>
          <w:i/>
        </w:rPr>
        <w:t>Proceedings of the 26</w:t>
      </w:r>
      <w:r w:rsidRPr="00FE0C54">
        <w:rPr>
          <w:i/>
          <w:vertAlign w:val="superscript"/>
        </w:rPr>
        <w:t>th</w:t>
      </w:r>
      <w:r w:rsidRPr="00FE0C54">
        <w:rPr>
          <w:i/>
        </w:rPr>
        <w:t xml:space="preserve"> Annual ACM Symposium on User Interface Software and Technology (UIST 2013). </w:t>
      </w:r>
      <w:r w:rsidRPr="00FE0C54">
        <w:t>pp: 237-244. St. Andrews, UK, October 8</w:t>
      </w:r>
      <w:r w:rsidRPr="00FE0C54">
        <w:rPr>
          <w:vertAlign w:val="superscript"/>
        </w:rPr>
        <w:t>th</w:t>
      </w:r>
      <w:r w:rsidRPr="00FE0C54">
        <w:t>-11</w:t>
      </w:r>
      <w:r w:rsidRPr="00FE0C54">
        <w:rPr>
          <w:vertAlign w:val="superscript"/>
        </w:rPr>
        <w:t>th</w:t>
      </w:r>
      <w:r w:rsidRPr="00FE0C54">
        <w:t xml:space="preserve">, 2013. DOI </w:t>
      </w:r>
      <w:r w:rsidRPr="00FE0C54">
        <w:rPr>
          <w:color w:val="000000"/>
          <w:shd w:val="clear" w:color="auto" w:fill="FFFFFF"/>
        </w:rPr>
        <w:t>10.1145/2501988.2502035</w:t>
      </w:r>
    </w:p>
    <w:p w14:paraId="0B7DD638" w14:textId="77777777" w:rsidR="004E5D04" w:rsidRPr="00FE0C54" w:rsidRDefault="004E5D04" w:rsidP="008E446C">
      <w:pPr>
        <w:rPr>
          <w:color w:val="000000"/>
          <w:shd w:val="clear" w:color="auto" w:fill="FFFFFF"/>
        </w:rPr>
      </w:pPr>
    </w:p>
    <w:p w14:paraId="758FD478" w14:textId="77777777" w:rsidR="004E5D04" w:rsidRPr="00FE0C54" w:rsidRDefault="004E5D04" w:rsidP="008E446C">
      <w:pPr>
        <w:rPr>
          <w:shd w:val="clear" w:color="auto" w:fill="FFFFFF"/>
        </w:rPr>
      </w:pPr>
      <w:r w:rsidRPr="00FE0C54">
        <w:rPr>
          <w:shd w:val="clear" w:color="auto" w:fill="FFFFFF"/>
        </w:rPr>
        <w:t xml:space="preserve">[6] Chen, K., Patel, S., and Keller, S. “Finexus: Tracking Precise Motions of Multiple Fingertips Using Magnetic Sensing” In </w:t>
      </w:r>
      <w:r w:rsidRPr="00FE0C54">
        <w:rPr>
          <w:i/>
          <w:shd w:val="clear" w:color="auto" w:fill="FFFFFF"/>
        </w:rPr>
        <w:t xml:space="preserve">Proceedings of the 2016 CHI Conference on Human Factors in </w:t>
      </w:r>
      <w:r w:rsidRPr="00FE0C54">
        <w:rPr>
          <w:i/>
          <w:shd w:val="clear" w:color="auto" w:fill="FFFFFF"/>
        </w:rPr>
        <w:t xml:space="preserve">Computing Systems (CHI 2016), ACM. </w:t>
      </w:r>
      <w:r w:rsidRPr="00FE0C54">
        <w:rPr>
          <w:shd w:val="clear" w:color="auto" w:fill="FFFFFF"/>
        </w:rPr>
        <w:t>pp: 1504-1514. San Jose, California, USA, May 7</w:t>
      </w:r>
      <w:r w:rsidRPr="00FE0C54">
        <w:rPr>
          <w:shd w:val="clear" w:color="auto" w:fill="FFFFFF"/>
          <w:vertAlign w:val="superscript"/>
        </w:rPr>
        <w:t>th</w:t>
      </w:r>
      <w:r w:rsidRPr="00FE0C54">
        <w:rPr>
          <w:shd w:val="clear" w:color="auto" w:fill="FFFFFF"/>
        </w:rPr>
        <w:t>-12</w:t>
      </w:r>
      <w:r w:rsidRPr="00FE0C54">
        <w:rPr>
          <w:shd w:val="clear" w:color="auto" w:fill="FFFFFF"/>
          <w:vertAlign w:val="superscript"/>
        </w:rPr>
        <w:t>th</w:t>
      </w:r>
      <w:r w:rsidRPr="00FE0C54">
        <w:rPr>
          <w:shd w:val="clear" w:color="auto" w:fill="FFFFFF"/>
        </w:rPr>
        <w:t>, 2016. DOI 10.1145/2858036.2858125</w:t>
      </w:r>
    </w:p>
    <w:p w14:paraId="29D6ED4A" w14:textId="77777777" w:rsidR="004E5D04" w:rsidRPr="00FE0C54" w:rsidRDefault="004E5D04" w:rsidP="008E446C">
      <w:pPr>
        <w:rPr>
          <w:shd w:val="clear" w:color="auto" w:fill="FFFFFF"/>
        </w:rPr>
      </w:pPr>
    </w:p>
    <w:p w14:paraId="355A06BA" w14:textId="77777777" w:rsidR="004E5D04" w:rsidRPr="00FE0C54" w:rsidRDefault="004E5D04" w:rsidP="008E446C">
      <w:pPr>
        <w:rPr>
          <w:shd w:val="clear" w:color="auto" w:fill="FFFFFF"/>
        </w:rPr>
      </w:pPr>
      <w:r w:rsidRPr="00FE0C54">
        <w:rPr>
          <w:shd w:val="clear" w:color="auto" w:fill="FFFFFF"/>
        </w:rPr>
        <w:t xml:space="preserve">[7] Yoon, S., Huo, K., and Ramani, K. “TMotion: Embedded 3D Mobile Input using Magnetic Sensing Technique” In </w:t>
      </w:r>
      <w:r w:rsidRPr="00FE0C54">
        <w:rPr>
          <w:i/>
          <w:shd w:val="clear" w:color="auto" w:fill="FFFFFF"/>
        </w:rPr>
        <w:t xml:space="preserve">Proceedings of the Tenth International Conference on Tangible, Embedded, and Embodied Interaction (TEI 2016), ACM. </w:t>
      </w:r>
      <w:r w:rsidRPr="00FE0C54">
        <w:rPr>
          <w:shd w:val="clear" w:color="auto" w:fill="FFFFFF"/>
        </w:rPr>
        <w:t>pp: 21-29. Eindhoven, Netherlands, February 14</w:t>
      </w:r>
      <w:r w:rsidRPr="00FE0C54">
        <w:rPr>
          <w:shd w:val="clear" w:color="auto" w:fill="FFFFFF"/>
          <w:vertAlign w:val="superscript"/>
        </w:rPr>
        <w:t>th</w:t>
      </w:r>
      <w:r w:rsidRPr="00FE0C54">
        <w:rPr>
          <w:shd w:val="clear" w:color="auto" w:fill="FFFFFF"/>
        </w:rPr>
        <w:t>-17</w:t>
      </w:r>
      <w:r w:rsidRPr="00FE0C54">
        <w:rPr>
          <w:shd w:val="clear" w:color="auto" w:fill="FFFFFF"/>
          <w:vertAlign w:val="superscript"/>
        </w:rPr>
        <w:t>th</w:t>
      </w:r>
      <w:r w:rsidRPr="00FE0C54">
        <w:rPr>
          <w:shd w:val="clear" w:color="auto" w:fill="FFFFFF"/>
        </w:rPr>
        <w:t>, 2016. DOI 10.1145/2839462.2839463</w:t>
      </w:r>
    </w:p>
    <w:p w14:paraId="59C0D50D" w14:textId="77777777" w:rsidR="004E5D04" w:rsidRPr="00FE0C54" w:rsidRDefault="004E5D04" w:rsidP="008E446C">
      <w:pPr>
        <w:rPr>
          <w:shd w:val="clear" w:color="auto" w:fill="FFFFFF"/>
        </w:rPr>
      </w:pPr>
    </w:p>
    <w:p w14:paraId="55BA3880" w14:textId="77777777" w:rsidR="004E5D04" w:rsidRPr="00FE0C54" w:rsidRDefault="004E5D04" w:rsidP="008E446C">
      <w:pPr>
        <w:rPr>
          <w:shd w:val="clear" w:color="auto" w:fill="FFFFFF"/>
        </w:rPr>
      </w:pPr>
      <w:r w:rsidRPr="00FE0C54">
        <w:rPr>
          <w:shd w:val="clear" w:color="auto" w:fill="FFFFFF"/>
        </w:rPr>
        <w:t xml:space="preserve">[8] Beasley, R. A.: “Medical Robots: Current Systems and Research Directions” In </w:t>
      </w:r>
      <w:r w:rsidRPr="00FE0C54">
        <w:rPr>
          <w:i/>
          <w:shd w:val="clear" w:color="auto" w:fill="FFFFFF"/>
        </w:rPr>
        <w:t>Hindawi Journal of Robotics Volume 2012, Article ID 401613</w:t>
      </w:r>
      <w:r w:rsidRPr="00FE0C54">
        <w:rPr>
          <w:shd w:val="clear" w:color="auto" w:fill="FFFFFF"/>
        </w:rPr>
        <w:t>. DOI 10.1155/2012/401613</w:t>
      </w:r>
    </w:p>
    <w:p w14:paraId="64166C1A" w14:textId="77777777" w:rsidR="008B61D2" w:rsidRPr="00FE0C54" w:rsidRDefault="008B61D2" w:rsidP="008E446C">
      <w:pPr>
        <w:pStyle w:val="BodyTextIndent"/>
      </w:pPr>
    </w:p>
    <w:p w14:paraId="4B3E06F9" w14:textId="77777777" w:rsidR="008B61D2" w:rsidRPr="00FE0C54" w:rsidRDefault="008B61D2" w:rsidP="008E446C">
      <w:pPr>
        <w:pStyle w:val="BodyTextIndent"/>
        <w:sectPr w:rsidR="008B61D2" w:rsidRPr="00FE0C54">
          <w:type w:val="continuous"/>
          <w:pgSz w:w="12240" w:h="15840"/>
          <w:pgMar w:top="1440" w:right="720" w:bottom="1440" w:left="720" w:header="720" w:footer="720" w:gutter="0"/>
          <w:cols w:num="2" w:space="540" w:equalWidth="0">
            <w:col w:w="5130" w:space="540"/>
            <w:col w:w="5130"/>
          </w:cols>
        </w:sectPr>
      </w:pPr>
    </w:p>
    <w:p w14:paraId="259E5D05" w14:textId="77777777" w:rsidR="008B61D2" w:rsidRPr="00FE0C54" w:rsidRDefault="008B61D2" w:rsidP="008E446C">
      <w:pPr>
        <w:pStyle w:val="BodyTextIndent"/>
      </w:pPr>
    </w:p>
    <w:sectPr w:rsidR="008B61D2" w:rsidRPr="00FE0C54">
      <w:type w:val="continuous"/>
      <w:pgSz w:w="12240" w:h="15840"/>
      <w:pgMar w:top="1440" w:right="720" w:bottom="1440" w:left="720" w:header="720" w:footer="720" w:gutter="0"/>
      <w:cols w:num="2" w:space="540" w:equalWidth="0">
        <w:col w:w="5130" w:space="540"/>
        <w:col w:w="513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OLF512" w:date="2018-01-24T23:32:00Z" w:initials="W">
    <w:p w14:paraId="02526EBB" w14:textId="77777777" w:rsidR="00C70116" w:rsidRDefault="00C70116">
      <w:pPr>
        <w:pStyle w:val="CommentText"/>
      </w:pPr>
      <w:r>
        <w:rPr>
          <w:rStyle w:val="CommentReference"/>
        </w:rPr>
        <w:annotationRef/>
      </w:r>
      <w:r>
        <w:t>This new format sucks but, based on the email, we should be able to move to 5 pages with no problem.</w:t>
      </w:r>
    </w:p>
  </w:comment>
  <w:comment w:id="4" w:author="WOLF512" w:date="2018-01-24T23:29:00Z" w:initials="W">
    <w:p w14:paraId="44466114" w14:textId="77777777" w:rsidR="00C70116" w:rsidRDefault="00C70116">
      <w:pPr>
        <w:pStyle w:val="CommentText"/>
      </w:pPr>
      <w:r>
        <w:rPr>
          <w:rStyle w:val="CommentReference"/>
        </w:rPr>
        <w:annotationRef/>
      </w:r>
      <w:r>
        <w:t>I think we are going to be better off mentioning medical applications in which tracking will be relevant rather than hinging on robotic surgeries.</w:t>
      </w:r>
    </w:p>
    <w:p w14:paraId="5B070E89" w14:textId="77777777" w:rsidR="00C70116" w:rsidRDefault="00C70116">
      <w:pPr>
        <w:pStyle w:val="CommentText"/>
      </w:pPr>
    </w:p>
    <w:p w14:paraId="38C5888B" w14:textId="77777777" w:rsidR="00C70116" w:rsidRDefault="00C70116">
      <w:pPr>
        <w:pStyle w:val="CommentText"/>
      </w:pPr>
      <w:r>
        <w:t>We should discuss how tracking of end effectors is done in: robotic surgeries, catheterization and perhaps simulation.</w:t>
      </w:r>
    </w:p>
    <w:p w14:paraId="0D14101F" w14:textId="77777777" w:rsidR="00C70116" w:rsidRDefault="00C70116">
      <w:pPr>
        <w:pStyle w:val="CommentText"/>
      </w:pPr>
    </w:p>
    <w:p w14:paraId="55BB1DA6" w14:textId="77777777" w:rsidR="00C70116" w:rsidRDefault="00C70116">
      <w:pPr>
        <w:pStyle w:val="CommentText"/>
      </w:pPr>
      <w:r>
        <w:t>Then we present our method as a cost-effective solution for tracking over what is out there.</w:t>
      </w:r>
    </w:p>
    <w:p w14:paraId="066D3F7A" w14:textId="77777777" w:rsidR="00C70116" w:rsidRDefault="00C70116">
      <w:pPr>
        <w:pStyle w:val="CommentText"/>
      </w:pPr>
    </w:p>
    <w:p w14:paraId="2828DA74" w14:textId="77777777" w:rsidR="00C70116" w:rsidRDefault="00C70116">
      <w:pPr>
        <w:pStyle w:val="CommentText"/>
      </w:pPr>
      <w:r>
        <w:t>What do you think?</w:t>
      </w:r>
    </w:p>
    <w:p w14:paraId="42515148" w14:textId="77777777" w:rsidR="00C70116" w:rsidRDefault="00C70116">
      <w:pPr>
        <w:pStyle w:val="CommentText"/>
      </w:pPr>
    </w:p>
    <w:p w14:paraId="44A81963" w14:textId="77777777" w:rsidR="00C70116" w:rsidRDefault="00C70116">
      <w:pPr>
        <w:pStyle w:val="CommentText"/>
      </w:pPr>
      <w:r>
        <w:t>PS: The deadline is Wednesday</w:t>
      </w:r>
    </w:p>
  </w:comment>
  <w:comment w:id="11" w:author="WOLF512" w:date="2018-01-24T23:46:00Z" w:initials="W">
    <w:p w14:paraId="3A657BD8" w14:textId="77777777" w:rsidR="00C70116" w:rsidRDefault="00C70116">
      <w:pPr>
        <w:pStyle w:val="CommentText"/>
      </w:pPr>
      <w:r>
        <w:rPr>
          <w:rStyle w:val="CommentReference"/>
        </w:rPr>
        <w:annotationRef/>
      </w:r>
      <w:r>
        <w:t>Do we use the word system to describe our array?</w:t>
      </w:r>
    </w:p>
  </w:comment>
  <w:comment w:id="12" w:author="Edward Nichols" w:date="2018-01-25T23:29:00Z" w:initials="EN">
    <w:p w14:paraId="1BA64AD3" w14:textId="57D33BAD" w:rsidR="002B1D71" w:rsidRDefault="002B1D71">
      <w:pPr>
        <w:pStyle w:val="CommentText"/>
      </w:pPr>
      <w:r>
        <w:rPr>
          <w:rStyle w:val="CommentReference"/>
        </w:rPr>
        <w:annotationRef/>
      </w:r>
      <w:r>
        <w:t>We can say it describes everything, including the array.</w:t>
      </w:r>
    </w:p>
  </w:comment>
  <w:comment w:id="8" w:author="WOLF512" w:date="2018-01-24T23:50:00Z" w:initials="W">
    <w:p w14:paraId="624CDF5D" w14:textId="77777777" w:rsidR="00C70116" w:rsidRDefault="00C70116">
      <w:pPr>
        <w:pStyle w:val="CommentText"/>
      </w:pPr>
      <w:r>
        <w:rPr>
          <w:rStyle w:val="CommentReference"/>
        </w:rPr>
        <w:annotationRef/>
      </w:r>
      <w:r>
        <w:t>Please read – I am thinking lets push the mentioning of electromagnets until the end.</w:t>
      </w:r>
    </w:p>
  </w:comment>
  <w:comment w:id="9" w:author="Edward Nichols" w:date="2018-01-25T23:29:00Z" w:initials="EN">
    <w:p w14:paraId="1E3E5E97" w14:textId="76ECBF4E" w:rsidR="002B1D71" w:rsidRDefault="002B1D71">
      <w:pPr>
        <w:pStyle w:val="CommentText"/>
      </w:pPr>
      <w:r>
        <w:rPr>
          <w:rStyle w:val="CommentReference"/>
        </w:rPr>
        <w:annotationRef/>
      </w:r>
      <w:r>
        <w:t xml:space="preserve">I added a bit to allude to the context laid in the background. </w:t>
      </w:r>
      <w:r w:rsidR="004F2F3F">
        <w:t>What you wrote r</w:t>
      </w:r>
      <w:r>
        <w:t>eads great.</w:t>
      </w:r>
    </w:p>
  </w:comment>
  <w:comment w:id="10" w:author="WOLF512" w:date="2018-01-29T22:11:00Z" w:initials="W">
    <w:p w14:paraId="7A5278A8" w14:textId="149C0758" w:rsidR="009E00A3" w:rsidRDefault="009E00A3">
      <w:pPr>
        <w:pStyle w:val="CommentText"/>
      </w:pPr>
      <w:r>
        <w:rPr>
          <w:rStyle w:val="CommentReference"/>
        </w:rPr>
        <w:annotationRef/>
      </w:r>
      <w:r>
        <w:t>Ready!</w:t>
      </w:r>
    </w:p>
  </w:comment>
  <w:comment w:id="13" w:author="WOLF512" w:date="2018-01-24T23:49:00Z" w:initials="W">
    <w:p w14:paraId="3A21E115" w14:textId="77777777" w:rsidR="00C70116" w:rsidRDefault="00C70116">
      <w:pPr>
        <w:pStyle w:val="CommentText"/>
      </w:pPr>
      <w:r>
        <w:rPr>
          <w:rStyle w:val="CommentReference"/>
        </w:rPr>
        <w:annotationRef/>
      </w:r>
      <w:r>
        <w:t>Going to one magnet, eliminating the table</w:t>
      </w:r>
    </w:p>
  </w:comment>
  <w:comment w:id="14" w:author="Edward Nichols" w:date="2018-01-25T23:30:00Z" w:initials="EN">
    <w:p w14:paraId="00CD6044" w14:textId="7E685326" w:rsidR="002B1D71" w:rsidRDefault="002B1D71">
      <w:pPr>
        <w:pStyle w:val="CommentText"/>
      </w:pPr>
      <w:r>
        <w:rPr>
          <w:rStyle w:val="CommentReference"/>
        </w:rPr>
        <w:annotationRef/>
      </w:r>
      <w:r>
        <w:t>Dope.</w:t>
      </w:r>
    </w:p>
  </w:comment>
  <w:comment w:id="15" w:author="WOLF512" w:date="2018-01-28T22:53:00Z" w:initials="W">
    <w:p w14:paraId="48E18E54" w14:textId="43417C91" w:rsidR="00D74C5F" w:rsidRDefault="00D74C5F">
      <w:pPr>
        <w:pStyle w:val="CommentText"/>
      </w:pPr>
      <w:r>
        <w:rPr>
          <w:rStyle w:val="CommentReference"/>
        </w:rPr>
        <w:annotationRef/>
      </w:r>
      <w:r>
        <w:t>Recover the sensor array section</w:t>
      </w:r>
    </w:p>
  </w:comment>
  <w:comment w:id="16" w:author="WOLF512" w:date="2018-01-29T22:23:00Z" w:initials="W">
    <w:p w14:paraId="27002AD5" w14:textId="26E81383" w:rsidR="00AC6824" w:rsidRDefault="00AC6824">
      <w:pPr>
        <w:pStyle w:val="CommentText"/>
      </w:pPr>
      <w:r>
        <w:rPr>
          <w:rStyle w:val="CommentReference"/>
        </w:rPr>
        <w:annotationRef/>
      </w:r>
      <w:r>
        <w:t>Missing picture of the electronic sett-up. May be too ugly to show.</w:t>
      </w:r>
    </w:p>
  </w:comment>
  <w:comment w:id="18" w:author="Edward Nichols [2]" w:date="2017-10-31T21:29:00Z" w:initials="EN">
    <w:p w14:paraId="3759B455" w14:textId="77777777" w:rsidR="00416B59" w:rsidRDefault="00416B59" w:rsidP="00416B59">
      <w:pPr>
        <w:pStyle w:val="CommentText"/>
      </w:pPr>
      <w:r>
        <w:rPr>
          <w:rStyle w:val="CommentReference"/>
        </w:rPr>
        <w:annotationRef/>
      </w:r>
      <w:r>
        <w:t>There is an analytical solution, it is just different for each input data sample and it needs to be computed on the fly. We picked LMA because it is known to be  exceptionally efficient at solving non-linear problems.</w:t>
      </w:r>
    </w:p>
  </w:comment>
  <w:comment w:id="19" w:author="WOLF512" w:date="2018-01-29T22:30:00Z" w:initials="W">
    <w:p w14:paraId="35E52655" w14:textId="13F0A3B7" w:rsidR="0032434B" w:rsidRDefault="0032434B">
      <w:pPr>
        <w:pStyle w:val="CommentText"/>
      </w:pPr>
      <w:r>
        <w:rPr>
          <w:rStyle w:val="CommentReference"/>
        </w:rPr>
        <w:annotationRef/>
      </w:r>
      <w:r>
        <w:t>Changed the wording so that no claims were made about the analytical solution</w:t>
      </w:r>
    </w:p>
  </w:comment>
  <w:comment w:id="20" w:author="WOLF512" w:date="2018-01-29T22:32:00Z" w:initials="W">
    <w:p w14:paraId="7C4BFBBB" w14:textId="38CB1415" w:rsidR="0032434B" w:rsidRDefault="0032434B">
      <w:pPr>
        <w:pStyle w:val="CommentText"/>
      </w:pPr>
      <w:r>
        <w:rPr>
          <w:rStyle w:val="CommentReference"/>
        </w:rPr>
        <w:annotationRef/>
      </w:r>
      <w:r>
        <w:t>Can someone confirm this statement?</w:t>
      </w:r>
    </w:p>
  </w:comment>
  <w:comment w:id="21" w:author="Edward Nichols" w:date="2018-01-25T23:55:00Z" w:initials="EN">
    <w:p w14:paraId="0F50CB1D" w14:textId="4E80AE52" w:rsidR="002B301E" w:rsidRDefault="002B301E">
      <w:pPr>
        <w:pStyle w:val="CommentText"/>
      </w:pPr>
      <w:r>
        <w:rPr>
          <w:rStyle w:val="CommentReference"/>
        </w:rPr>
        <w:annotationRef/>
      </w:r>
      <w:r>
        <w:t>To be continued…</w:t>
      </w:r>
    </w:p>
  </w:comment>
  <w:comment w:id="22" w:author="WOLF512" w:date="2018-01-29T22:33:00Z" w:initials="W">
    <w:p w14:paraId="1C03B6C3" w14:textId="3C6D26B8" w:rsidR="00DA5383" w:rsidRDefault="00DA5383">
      <w:pPr>
        <w:pStyle w:val="CommentText"/>
      </w:pPr>
      <w:r>
        <w:rPr>
          <w:rStyle w:val="CommentReference"/>
        </w:rPr>
        <w:annotationRef/>
      </w:r>
      <w:r>
        <w:t>I think we can leave this as shown. We could add more details about the plotting methods, but this won’ be relevant to the purpose of the paper.</w:t>
      </w:r>
    </w:p>
  </w:comment>
  <w:comment w:id="23" w:author="WOLF512" w:date="2018-01-28T22:39:00Z" w:initials="W">
    <w:p w14:paraId="24225BF5" w14:textId="1DB9A294" w:rsidR="008B44A8" w:rsidRDefault="008B44A8">
      <w:pPr>
        <w:pStyle w:val="CommentText"/>
      </w:pPr>
      <w:r>
        <w:rPr>
          <w:rStyle w:val="CommentReference"/>
        </w:rPr>
        <w:annotationRef/>
      </w:r>
      <w:r>
        <w:t>Eliminated Table 1 and just mentioned the K value for the large magnet. Please revise.</w:t>
      </w:r>
    </w:p>
  </w:comment>
  <w:comment w:id="24" w:author="WOLF512" w:date="2018-01-29T22:43:00Z" w:initials="W">
    <w:p w14:paraId="29BF354F" w14:textId="402D5B36" w:rsidR="009A2F89" w:rsidRDefault="009A2F89">
      <w:pPr>
        <w:pStyle w:val="CommentText"/>
      </w:pPr>
      <w:r>
        <w:rPr>
          <w:rStyle w:val="CommentReference"/>
        </w:rPr>
        <w:annotationRef/>
      </w:r>
      <w:r>
        <w:t>Gotta finish collecting samples!</w:t>
      </w:r>
    </w:p>
  </w:comment>
  <w:comment w:id="25" w:author="WOLF512" w:date="2018-01-29T22:52:00Z" w:initials="W">
    <w:p w14:paraId="5A88703C" w14:textId="115AF80B" w:rsidR="00E84D57" w:rsidRDefault="00E84D57">
      <w:pPr>
        <w:pStyle w:val="CommentText"/>
      </w:pPr>
      <w:r>
        <w:rPr>
          <w:rStyle w:val="CommentReference"/>
        </w:rPr>
        <w:annotationRef/>
      </w:r>
      <w:r>
        <w:t>Gotta do this calculation too!!</w:t>
      </w:r>
    </w:p>
  </w:comment>
  <w:comment w:id="26" w:author="WOLF512" w:date="2018-01-28T22:59:00Z" w:initials="W">
    <w:p w14:paraId="6A839F0E" w14:textId="1A138AEE" w:rsidR="004848A7" w:rsidRDefault="004848A7">
      <w:pPr>
        <w:pStyle w:val="CommentText"/>
      </w:pPr>
      <w:r>
        <w:rPr>
          <w:rStyle w:val="CommentReference"/>
        </w:rPr>
        <w:annotationRef/>
      </w:r>
      <w:r>
        <w:t>Continue here to add results and the associated performance measurement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526EBB" w15:done="0"/>
  <w15:commentEx w15:paraId="44A81963" w15:done="0"/>
  <w15:commentEx w15:paraId="3A657BD8" w15:done="0"/>
  <w15:commentEx w15:paraId="1BA64AD3" w15:paraIdParent="3A657BD8" w15:done="1"/>
  <w15:commentEx w15:paraId="624CDF5D" w15:done="1"/>
  <w15:commentEx w15:paraId="1E3E5E97" w15:paraIdParent="624CDF5D" w15:done="1"/>
  <w15:commentEx w15:paraId="7A5278A8" w15:paraIdParent="624CDF5D" w15:done="1"/>
  <w15:commentEx w15:paraId="3A21E115" w15:done="1"/>
  <w15:commentEx w15:paraId="00CD6044" w15:paraIdParent="3A21E115" w15:done="1"/>
  <w15:commentEx w15:paraId="48E18E54" w15:done="0"/>
  <w15:commentEx w15:paraId="27002AD5" w15:done="0"/>
  <w15:commentEx w15:paraId="3759B455" w15:done="1"/>
  <w15:commentEx w15:paraId="35E52655" w15:paraIdParent="3759B455" w15:done="0"/>
  <w15:commentEx w15:paraId="7C4BFBBB" w15:done="0"/>
  <w15:commentEx w15:paraId="0F50CB1D" w15:done="0"/>
  <w15:commentEx w15:paraId="1C03B6C3" w15:paraIdParent="0F50CB1D" w15:done="0"/>
  <w15:commentEx w15:paraId="24225BF5" w15:done="0"/>
  <w15:commentEx w15:paraId="29BF354F" w15:done="0"/>
  <w15:commentEx w15:paraId="5A88703C" w15:done="0"/>
  <w15:commentEx w15:paraId="6A839F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26EBB" w16cid:durableId="1E1395FB"/>
  <w16cid:commentId w16cid:paraId="2F6EAF43" w16cid:durableId="1E139132"/>
  <w16cid:commentId w16cid:paraId="44A81963" w16cid:durableId="1E13954C"/>
  <w16cid:commentId w16cid:paraId="3A657BD8" w16cid:durableId="1E139969"/>
  <w16cid:commentId w16cid:paraId="1BA64AD3" w16cid:durableId="1E14E6F5"/>
  <w16cid:commentId w16cid:paraId="624CDF5D" w16cid:durableId="1E139A33"/>
  <w16cid:commentId w16cid:paraId="1E3E5E97" w16cid:durableId="1E14E6C7"/>
  <w16cid:commentId w16cid:paraId="3A21E115" w16cid:durableId="1E139A1D"/>
  <w16cid:commentId w16cid:paraId="00CD6044" w16cid:durableId="1E14E70C"/>
  <w16cid:commentId w16cid:paraId="3759B455" w16cid:durableId="1E14EBB5"/>
  <w16cid:commentId w16cid:paraId="0F50CB1D" w16cid:durableId="1E14ECDC"/>
  <w16cid:commentId w16cid:paraId="42B77213" w16cid:durableId="1E14ED3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3B8D4" w14:textId="77777777" w:rsidR="00EF2CCD" w:rsidRDefault="00EF2CCD">
      <w:r>
        <w:separator/>
      </w:r>
    </w:p>
  </w:endnote>
  <w:endnote w:type="continuationSeparator" w:id="0">
    <w:p w14:paraId="1E14199A" w14:textId="77777777" w:rsidR="00EF2CCD" w:rsidRDefault="00EF2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E0323" w14:textId="2616FE7B" w:rsidR="00C70116" w:rsidRDefault="00C70116">
    <w:pPr>
      <w:pStyle w:val="Footer"/>
    </w:pPr>
    <w:r>
      <w:tab/>
    </w:r>
    <w:r>
      <w:fldChar w:fldCharType="begin"/>
    </w:r>
    <w:r>
      <w:instrText xml:space="preserve"> PAGE  \* MERGEFORMAT </w:instrText>
    </w:r>
    <w:r>
      <w:fldChar w:fldCharType="separate"/>
    </w:r>
    <w:r w:rsidR="00112982">
      <w:rPr>
        <w:noProof/>
      </w:rPr>
      <w:t>4</w:t>
    </w:r>
    <w:r>
      <w:fldChar w:fldCharType="end"/>
    </w:r>
    <w:r>
      <w:tab/>
      <w:t>Copyright © 2018 by ASME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65602" w14:textId="77777777" w:rsidR="00EF2CCD" w:rsidRDefault="00EF2CCD">
      <w:r>
        <w:separator/>
      </w:r>
    </w:p>
  </w:footnote>
  <w:footnote w:type="continuationSeparator" w:id="0">
    <w:p w14:paraId="13A0F72B" w14:textId="77777777" w:rsidR="00EF2CCD" w:rsidRDefault="00EF2C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5D48"/>
    <w:multiLevelType w:val="hybridMultilevel"/>
    <w:tmpl w:val="D3B2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E2203"/>
    <w:multiLevelType w:val="hybridMultilevel"/>
    <w:tmpl w:val="11589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70A67"/>
    <w:multiLevelType w:val="multilevel"/>
    <w:tmpl w:val="A300A2B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LF512">
    <w15:presenceInfo w15:providerId="None" w15:userId="WOLF512"/>
  </w15:person>
  <w15:person w15:author="Edward Nichols">
    <w15:presenceInfo w15:providerId="AD" w15:userId="S-1-5-21-3321706664-3550189033-2069973558-1001"/>
  </w15:person>
  <w15:person w15:author="Edward Nichols [2]">
    <w15:presenceInfo w15:providerId="None" w15:userId="Edward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07511"/>
    <w:rsid w:val="00014889"/>
    <w:rsid w:val="00016995"/>
    <w:rsid w:val="00093B2C"/>
    <w:rsid w:val="00095C9B"/>
    <w:rsid w:val="000A1FAD"/>
    <w:rsid w:val="000B0FCF"/>
    <w:rsid w:val="000D46A5"/>
    <w:rsid w:val="000D6FD3"/>
    <w:rsid w:val="000F64D1"/>
    <w:rsid w:val="00110E28"/>
    <w:rsid w:val="00112982"/>
    <w:rsid w:val="00130DA5"/>
    <w:rsid w:val="0016192A"/>
    <w:rsid w:val="001B0A39"/>
    <w:rsid w:val="0022230E"/>
    <w:rsid w:val="00233F40"/>
    <w:rsid w:val="00235220"/>
    <w:rsid w:val="00255D27"/>
    <w:rsid w:val="0027111D"/>
    <w:rsid w:val="002B1D71"/>
    <w:rsid w:val="002B301E"/>
    <w:rsid w:val="002B5973"/>
    <w:rsid w:val="002E3907"/>
    <w:rsid w:val="00303CE7"/>
    <w:rsid w:val="0032434B"/>
    <w:rsid w:val="00332037"/>
    <w:rsid w:val="0037275A"/>
    <w:rsid w:val="003D6807"/>
    <w:rsid w:val="004164E8"/>
    <w:rsid w:val="00416B59"/>
    <w:rsid w:val="004848A7"/>
    <w:rsid w:val="00490CA0"/>
    <w:rsid w:val="004E4A3F"/>
    <w:rsid w:val="004E5D04"/>
    <w:rsid w:val="004E651A"/>
    <w:rsid w:val="004F2F3F"/>
    <w:rsid w:val="00561E88"/>
    <w:rsid w:val="00565FD8"/>
    <w:rsid w:val="00571F97"/>
    <w:rsid w:val="005763D1"/>
    <w:rsid w:val="00595D54"/>
    <w:rsid w:val="005964B6"/>
    <w:rsid w:val="005F7622"/>
    <w:rsid w:val="005F76D7"/>
    <w:rsid w:val="0060621B"/>
    <w:rsid w:val="00626E3D"/>
    <w:rsid w:val="006301FB"/>
    <w:rsid w:val="00671294"/>
    <w:rsid w:val="0067559D"/>
    <w:rsid w:val="0070232B"/>
    <w:rsid w:val="00752D0E"/>
    <w:rsid w:val="00794FC6"/>
    <w:rsid w:val="007B2BF3"/>
    <w:rsid w:val="00821298"/>
    <w:rsid w:val="00850756"/>
    <w:rsid w:val="008631EB"/>
    <w:rsid w:val="00875042"/>
    <w:rsid w:val="008B44A8"/>
    <w:rsid w:val="008B61D2"/>
    <w:rsid w:val="008E446C"/>
    <w:rsid w:val="008F5761"/>
    <w:rsid w:val="008F68AB"/>
    <w:rsid w:val="00951AFB"/>
    <w:rsid w:val="0099643A"/>
    <w:rsid w:val="009A11C0"/>
    <w:rsid w:val="009A2F89"/>
    <w:rsid w:val="009B2CAF"/>
    <w:rsid w:val="009E00A3"/>
    <w:rsid w:val="00A055D6"/>
    <w:rsid w:val="00A25482"/>
    <w:rsid w:val="00A847AD"/>
    <w:rsid w:val="00AC6680"/>
    <w:rsid w:val="00AC6824"/>
    <w:rsid w:val="00B01D82"/>
    <w:rsid w:val="00B033CA"/>
    <w:rsid w:val="00B555D0"/>
    <w:rsid w:val="00B646E7"/>
    <w:rsid w:val="00B70E14"/>
    <w:rsid w:val="00B83E10"/>
    <w:rsid w:val="00B8412F"/>
    <w:rsid w:val="00B97010"/>
    <w:rsid w:val="00BC075A"/>
    <w:rsid w:val="00BC4469"/>
    <w:rsid w:val="00C152C6"/>
    <w:rsid w:val="00C60777"/>
    <w:rsid w:val="00C62ADB"/>
    <w:rsid w:val="00C70116"/>
    <w:rsid w:val="00CA28D7"/>
    <w:rsid w:val="00CD485C"/>
    <w:rsid w:val="00CE1D05"/>
    <w:rsid w:val="00D14BA8"/>
    <w:rsid w:val="00D23E9D"/>
    <w:rsid w:val="00D4688D"/>
    <w:rsid w:val="00D535B8"/>
    <w:rsid w:val="00D74C5F"/>
    <w:rsid w:val="00DA0F6D"/>
    <w:rsid w:val="00DA5383"/>
    <w:rsid w:val="00DA7D24"/>
    <w:rsid w:val="00DD26F6"/>
    <w:rsid w:val="00E17E07"/>
    <w:rsid w:val="00E25DDE"/>
    <w:rsid w:val="00E57059"/>
    <w:rsid w:val="00E64F4C"/>
    <w:rsid w:val="00E70E4A"/>
    <w:rsid w:val="00E84D57"/>
    <w:rsid w:val="00EB024D"/>
    <w:rsid w:val="00EC464C"/>
    <w:rsid w:val="00EF2CCD"/>
    <w:rsid w:val="00F71E83"/>
    <w:rsid w:val="00FD7721"/>
    <w:rsid w:val="00FE0C54"/>
    <w:rsid w:val="00FE3849"/>
    <w:rsid w:val="00FF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F4221"/>
  <w15:chartTrackingRefBased/>
  <w15:docId w15:val="{35112C79-B8BD-4934-B962-F011954A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jc w:val="both"/>
      <w:textAlignment w:val="baseline"/>
    </w:pPr>
    <w:rPr>
      <w:kern w:val="14"/>
      <w:lang w:eastAsia="en-US"/>
    </w:rPr>
  </w:style>
  <w:style w:type="paragraph" w:styleId="Heading1">
    <w:name w:val="heading 1"/>
    <w:basedOn w:val="NomenclatureClauseTitle"/>
    <w:next w:val="Normal"/>
    <w:link w:val="Heading1Char"/>
    <w:qFormat/>
    <w:rsid w:val="002B1D71"/>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NoSpacing">
    <w:name w:val="No Spacing"/>
    <w:basedOn w:val="Normal"/>
    <w:uiPriority w:val="1"/>
    <w:qFormat/>
    <w:rsid w:val="002B1D71"/>
    <w:pPr>
      <w:ind w:firstLine="360"/>
    </w:pPr>
    <w:rPr>
      <w:sz w:val="18"/>
      <w:szCs w:val="18"/>
    </w:rPr>
  </w:style>
  <w:style w:type="character" w:styleId="CommentReference">
    <w:name w:val="annotation reference"/>
    <w:uiPriority w:val="99"/>
    <w:rsid w:val="00490CA0"/>
    <w:rPr>
      <w:sz w:val="16"/>
      <w:szCs w:val="16"/>
    </w:rPr>
  </w:style>
  <w:style w:type="paragraph" w:styleId="CommentText">
    <w:name w:val="annotation text"/>
    <w:basedOn w:val="Normal"/>
    <w:link w:val="CommentTextChar"/>
    <w:uiPriority w:val="99"/>
    <w:rsid w:val="00490CA0"/>
  </w:style>
  <w:style w:type="character" w:customStyle="1" w:styleId="CommentTextChar">
    <w:name w:val="Comment Text Char"/>
    <w:link w:val="CommentText"/>
    <w:uiPriority w:val="99"/>
    <w:rsid w:val="00490CA0"/>
    <w:rPr>
      <w:kern w:val="14"/>
    </w:rPr>
  </w:style>
  <w:style w:type="paragraph" w:styleId="CommentSubject">
    <w:name w:val="annotation subject"/>
    <w:basedOn w:val="CommentText"/>
    <w:next w:val="CommentText"/>
    <w:link w:val="CommentSubjectChar"/>
    <w:rsid w:val="00490CA0"/>
    <w:rPr>
      <w:b/>
      <w:bCs/>
    </w:rPr>
  </w:style>
  <w:style w:type="character" w:customStyle="1" w:styleId="CommentSubjectChar">
    <w:name w:val="Comment Subject Char"/>
    <w:link w:val="CommentSubject"/>
    <w:rsid w:val="00490CA0"/>
    <w:rPr>
      <w:b/>
      <w:bCs/>
      <w:kern w:val="14"/>
    </w:rPr>
  </w:style>
  <w:style w:type="paragraph" w:styleId="BalloonText">
    <w:name w:val="Balloon Text"/>
    <w:basedOn w:val="Normal"/>
    <w:link w:val="BalloonTextChar"/>
    <w:uiPriority w:val="99"/>
    <w:rsid w:val="00490CA0"/>
    <w:rPr>
      <w:rFonts w:ascii="Segoe UI" w:hAnsi="Segoe UI" w:cs="Segoe UI"/>
      <w:sz w:val="18"/>
      <w:szCs w:val="18"/>
    </w:rPr>
  </w:style>
  <w:style w:type="character" w:customStyle="1" w:styleId="BalloonTextChar">
    <w:name w:val="Balloon Text Char"/>
    <w:link w:val="BalloonText"/>
    <w:uiPriority w:val="99"/>
    <w:rsid w:val="00490CA0"/>
    <w:rPr>
      <w:rFonts w:ascii="Segoe UI" w:hAnsi="Segoe UI" w:cs="Segoe UI"/>
      <w:kern w:val="14"/>
      <w:sz w:val="18"/>
      <w:szCs w:val="18"/>
    </w:rPr>
  </w:style>
  <w:style w:type="table" w:styleId="TableGrid">
    <w:name w:val="Table Grid"/>
    <w:basedOn w:val="TableNormal"/>
    <w:uiPriority w:val="59"/>
    <w:rsid w:val="00875042"/>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055D6"/>
    <w:rPr>
      <w:color w:val="0563C1" w:themeColor="hyperlink"/>
      <w:u w:val="single"/>
    </w:rPr>
  </w:style>
  <w:style w:type="character" w:customStyle="1" w:styleId="UnresolvedMention">
    <w:name w:val="Unresolved Mention"/>
    <w:basedOn w:val="DefaultParagraphFont"/>
    <w:uiPriority w:val="99"/>
    <w:semiHidden/>
    <w:unhideWhenUsed/>
    <w:rsid w:val="00A055D6"/>
    <w:rPr>
      <w:color w:val="808080"/>
      <w:shd w:val="clear" w:color="auto" w:fill="E6E6E6"/>
    </w:rPr>
  </w:style>
  <w:style w:type="character" w:styleId="FollowedHyperlink">
    <w:name w:val="FollowedHyperlink"/>
    <w:basedOn w:val="DefaultParagraphFont"/>
    <w:rsid w:val="00255D27"/>
    <w:rPr>
      <w:color w:val="954F72" w:themeColor="followedHyperlink"/>
      <w:u w:val="single"/>
    </w:rPr>
  </w:style>
  <w:style w:type="character" w:customStyle="1" w:styleId="Heading1Char">
    <w:name w:val="Heading 1 Char"/>
    <w:basedOn w:val="DefaultParagraphFont"/>
    <w:link w:val="Heading1"/>
    <w:rsid w:val="002B1D71"/>
    <w:rPr>
      <w:rFonts w:ascii="Arial" w:hAnsi="Arial"/>
      <w:b/>
      <w:caps/>
      <w:kern w:val="14"/>
      <w:lang w:eastAsia="en-US"/>
    </w:rPr>
  </w:style>
  <w:style w:type="character" w:styleId="Strong">
    <w:name w:val="Strong"/>
    <w:basedOn w:val="DefaultParagraphFont"/>
    <w:qFormat/>
    <w:rsid w:val="00416B59"/>
    <w:rPr>
      <w:b/>
      <w:bCs/>
      <w:sz w:val="20"/>
    </w:rPr>
  </w:style>
  <w:style w:type="paragraph" w:styleId="Caption">
    <w:name w:val="caption"/>
    <w:basedOn w:val="Normal"/>
    <w:next w:val="Normal"/>
    <w:uiPriority w:val="35"/>
    <w:unhideWhenUsed/>
    <w:qFormat/>
    <w:rsid w:val="00416B59"/>
    <w:pPr>
      <w:tabs>
        <w:tab w:val="left" w:pos="288"/>
      </w:tabs>
      <w:suppressAutoHyphens w:val="0"/>
      <w:overflowPunct/>
      <w:autoSpaceDE/>
      <w:autoSpaceDN/>
      <w:adjustRightInd/>
      <w:spacing w:after="200"/>
      <w:textAlignment w:val="auto"/>
    </w:pPr>
    <w:rPr>
      <w:rFonts w:ascii="Times" w:eastAsia="MS Mincho" w:hAnsi="Times"/>
      <w:i/>
      <w:iCs/>
      <w:color w:val="44546A" w:themeColor="text2"/>
      <w:kern w:val="0"/>
      <w:sz w:val="18"/>
      <w:szCs w:val="18"/>
    </w:rPr>
  </w:style>
  <w:style w:type="character" w:styleId="PlaceholderText">
    <w:name w:val="Placeholder Text"/>
    <w:basedOn w:val="DefaultParagraphFont"/>
    <w:uiPriority w:val="99"/>
    <w:semiHidden/>
    <w:rsid w:val="008B44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9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22DAF-1BD7-4BE0-A6C3-2AF226E1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254</TotalTime>
  <Pages>4</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Edward Daniel Nichols;Odeh, Mohammad</dc:creator>
  <cp:keywords/>
  <dc:description/>
  <cp:lastModifiedBy>WOLF512</cp:lastModifiedBy>
  <cp:revision>66</cp:revision>
  <cp:lastPrinted>2018-01-26T05:04:00Z</cp:lastPrinted>
  <dcterms:created xsi:type="dcterms:W3CDTF">2018-01-26T04:17:00Z</dcterms:created>
  <dcterms:modified xsi:type="dcterms:W3CDTF">2018-01-30T05:13:00Z</dcterms:modified>
</cp:coreProperties>
</file>