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81A2" w14:textId="6C32E961" w:rsidR="00CF3730" w:rsidRPr="00CC504C" w:rsidRDefault="003A1755" w:rsidP="00CC504C">
      <w:pPr>
        <w:pStyle w:val="NoSpacing"/>
        <w:rPr>
          <w:rFonts w:ascii="Times New Roman" w:hAnsi="Times New Roman"/>
          <w:b/>
          <w:sz w:val="28"/>
          <w:szCs w:val="28"/>
        </w:rPr>
      </w:pPr>
      <w:commentRangeStart w:id="0"/>
      <w:r w:rsidRPr="00CC504C">
        <w:rPr>
          <w:rFonts w:ascii="Times New Roman" w:hAnsi="Times New Roman"/>
          <w:b/>
          <w:sz w:val="28"/>
          <w:szCs w:val="28"/>
        </w:rPr>
        <w:t>Real-Time</w:t>
      </w:r>
      <w:r w:rsidR="006A32BF" w:rsidRPr="00CC504C">
        <w:rPr>
          <w:rFonts w:ascii="Times New Roman" w:hAnsi="Times New Roman"/>
          <w:b/>
          <w:sz w:val="28"/>
          <w:szCs w:val="28"/>
        </w:rPr>
        <w:t>, Non-Contacting</w:t>
      </w:r>
      <w:r w:rsidR="00417002" w:rsidRPr="00CC504C">
        <w:rPr>
          <w:rFonts w:ascii="Times New Roman" w:hAnsi="Times New Roman"/>
          <w:b/>
          <w:sz w:val="28"/>
          <w:szCs w:val="28"/>
        </w:rPr>
        <w:t xml:space="preserve"> Position Tracking of </w:t>
      </w:r>
      <w:r w:rsidR="007020E6" w:rsidRPr="00CC504C">
        <w:rPr>
          <w:rFonts w:ascii="Times New Roman" w:hAnsi="Times New Roman"/>
          <w:b/>
          <w:sz w:val="28"/>
          <w:szCs w:val="28"/>
        </w:rPr>
        <w:t>Medical Devices</w:t>
      </w:r>
      <w:r w:rsidR="006A32BF" w:rsidRPr="00CC504C">
        <w:rPr>
          <w:rFonts w:ascii="Times New Roman" w:hAnsi="Times New Roman"/>
          <w:b/>
          <w:sz w:val="28"/>
          <w:szCs w:val="28"/>
        </w:rPr>
        <w:t xml:space="preserve"> and Surgical Tools through the</w:t>
      </w:r>
      <w:r w:rsidR="007020E6" w:rsidRPr="00CC504C">
        <w:rPr>
          <w:rFonts w:ascii="Times New Roman" w:hAnsi="Times New Roman"/>
          <w:b/>
          <w:sz w:val="28"/>
          <w:szCs w:val="28"/>
        </w:rPr>
        <w:t xml:space="preserve"> A</w:t>
      </w:r>
      <w:r w:rsidRPr="00CC504C">
        <w:rPr>
          <w:rFonts w:ascii="Times New Roman" w:hAnsi="Times New Roman"/>
          <w:b/>
          <w:sz w:val="28"/>
          <w:szCs w:val="28"/>
        </w:rPr>
        <w:t>naly</w:t>
      </w:r>
      <w:r w:rsidR="006A32BF" w:rsidRPr="00CC504C">
        <w:rPr>
          <w:rFonts w:ascii="Times New Roman" w:hAnsi="Times New Roman"/>
          <w:b/>
          <w:sz w:val="28"/>
          <w:szCs w:val="28"/>
        </w:rPr>
        <w:t>sis</w:t>
      </w:r>
      <w:r w:rsidRPr="00CC504C">
        <w:rPr>
          <w:rFonts w:ascii="Times New Roman" w:hAnsi="Times New Roman"/>
          <w:b/>
          <w:sz w:val="28"/>
          <w:szCs w:val="28"/>
        </w:rPr>
        <w:t xml:space="preserve"> </w:t>
      </w:r>
      <w:r w:rsidR="006A32BF" w:rsidRPr="00CC504C">
        <w:rPr>
          <w:rFonts w:ascii="Times New Roman" w:hAnsi="Times New Roman"/>
          <w:b/>
          <w:sz w:val="28"/>
          <w:szCs w:val="28"/>
        </w:rPr>
        <w:t xml:space="preserve">of </w:t>
      </w:r>
      <w:r w:rsidRPr="00CC504C">
        <w:rPr>
          <w:rFonts w:ascii="Times New Roman" w:hAnsi="Times New Roman"/>
          <w:b/>
          <w:sz w:val="28"/>
          <w:szCs w:val="28"/>
        </w:rPr>
        <w:t xml:space="preserve">Magnetic Field </w:t>
      </w:r>
      <w:r w:rsidR="00CC504C">
        <w:rPr>
          <w:rFonts w:ascii="Times New Roman" w:hAnsi="Times New Roman"/>
          <w:b/>
          <w:sz w:val="28"/>
          <w:szCs w:val="28"/>
        </w:rPr>
        <w:t>D</w:t>
      </w:r>
      <w:r w:rsidR="006A32BF" w:rsidRPr="00CC504C">
        <w:rPr>
          <w:rFonts w:ascii="Times New Roman" w:hAnsi="Times New Roman"/>
          <w:b/>
          <w:sz w:val="28"/>
          <w:szCs w:val="28"/>
        </w:rPr>
        <w:t>isturbances</w:t>
      </w:r>
      <w:commentRangeEnd w:id="0"/>
      <w:r w:rsidR="006A32BF" w:rsidRPr="00CC504C">
        <w:rPr>
          <w:rStyle w:val="CommentReference"/>
          <w:rFonts w:ascii="Times New Roman" w:hAnsi="Times New Roman"/>
          <w:b/>
          <w:sz w:val="28"/>
          <w:szCs w:val="28"/>
        </w:rPr>
        <w:commentReference w:id="0"/>
      </w:r>
    </w:p>
    <w:p w14:paraId="5487C532" w14:textId="77777777" w:rsidR="00CF3730" w:rsidRPr="00AF16EC" w:rsidRDefault="00CF3730" w:rsidP="00CC504C">
      <w:pPr>
        <w:pStyle w:val="NoSpacing"/>
      </w:pPr>
    </w:p>
    <w:p w14:paraId="77A4E27B" w14:textId="77777777" w:rsidR="00EB2402" w:rsidRPr="006972F5" w:rsidRDefault="003A1755" w:rsidP="00CC504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CC504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CC504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CC504C">
      <w:pPr>
        <w:pStyle w:val="NoSpacing"/>
        <w:rPr>
          <w:vertAlign w:val="superscript"/>
        </w:rPr>
      </w:pPr>
      <w:r>
        <w:t>Jack Stubbs</w:t>
      </w:r>
      <w:r w:rsidR="00CF3730" w:rsidRPr="00E670AE">
        <w:rPr>
          <w:vertAlign w:val="superscript"/>
        </w:rPr>
        <w:t>1</w:t>
      </w:r>
    </w:p>
    <w:p w14:paraId="1848AD96" w14:textId="77777777" w:rsidR="00CF3730" w:rsidRPr="00C660D8" w:rsidRDefault="00CF3730" w:rsidP="00CC504C">
      <w:pPr>
        <w:pStyle w:val="NoSpacing"/>
      </w:pPr>
    </w:p>
    <w:p w14:paraId="7F611C5E" w14:textId="67707291" w:rsidR="00CF3730" w:rsidRPr="0040295A" w:rsidRDefault="003A1755" w:rsidP="00CC504C">
      <w:pPr>
        <w:pStyle w:val="NoSpacing"/>
      </w:pPr>
      <w:r>
        <w:t xml:space="preserve">Institute for Simulation and Training, </w:t>
      </w:r>
      <w:r w:rsidR="0040295A">
        <w:t xml:space="preserve">Center for Applied Research, </w:t>
      </w:r>
      <w:r>
        <w:t>University of Central Florida</w:t>
      </w:r>
      <w:r w:rsidR="00CF3730" w:rsidRPr="00E670AE">
        <w:rPr>
          <w:vertAlign w:val="superscript"/>
        </w:rPr>
        <w:t>1</w:t>
      </w:r>
    </w:p>
    <w:p w14:paraId="4B8A4D37" w14:textId="77777777" w:rsidR="00F92053" w:rsidRDefault="00F92053" w:rsidP="00CC504C">
      <w:pPr>
        <w:pStyle w:val="NoSpacing"/>
        <w:rPr>
          <w:vertAlign w:val="superscript"/>
        </w:rPr>
      </w:pPr>
    </w:p>
    <w:p w14:paraId="13C1159E" w14:textId="77777777" w:rsidR="00F92053" w:rsidRPr="00F92053" w:rsidRDefault="00F92053" w:rsidP="00CC504C">
      <w:pPr>
        <w:pStyle w:val="NoSpacing"/>
      </w:pPr>
      <w:r>
        <w:rPr>
          <w:vertAlign w:val="superscript"/>
        </w:rPr>
        <w:t>RED, BOLD, ITALICS</w:t>
      </w:r>
      <w:r w:rsidRPr="00F92053">
        <w:rPr>
          <w:vertAlign w:val="superscript"/>
        </w:rPr>
        <w:t>*</w:t>
      </w:r>
      <w:r>
        <w:rPr>
          <w:vertAlign w:val="superscript"/>
        </w:rPr>
        <w:t xml:space="preserve"> </w:t>
      </w:r>
      <w:r>
        <w:t>Need</w:t>
      </w:r>
      <w:r w:rsidRPr="00F92053">
        <w:t xml:space="preserve"> to be reviewed,</w:t>
      </w:r>
      <w:r>
        <w:t xml:space="preserve"> double-checked</w:t>
      </w:r>
      <w:r w:rsidRPr="00F92053">
        <w:t xml:space="preserve"> for accuracy, or updated as the system progresses.</w:t>
      </w:r>
    </w:p>
    <w:p w14:paraId="716711AE" w14:textId="77777777" w:rsidR="00CF3730" w:rsidRPr="00AF16EC" w:rsidRDefault="00CF3730" w:rsidP="00CC504C">
      <w:pPr>
        <w:pStyle w:val="Heading1"/>
      </w:pPr>
      <w:r w:rsidRPr="00AF16EC">
        <w:t xml:space="preserve">1 </w:t>
      </w:r>
      <w:r w:rsidRPr="00C660D8">
        <w:t>Background</w:t>
      </w:r>
    </w:p>
    <w:p w14:paraId="1A1E44C3" w14:textId="29B3FDEA" w:rsidR="008E366E" w:rsidRDefault="001F2BBA" w:rsidP="00CC504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w:t>
      </w:r>
      <w:r w:rsidR="00892C47">
        <w:t xml:space="preserve">form and </w:t>
      </w:r>
      <w:r w:rsidR="000648A1" w:rsidRPr="004F4CDC">
        <w:t>motion in a</w:t>
      </w:r>
      <w:r w:rsidR="00727587">
        <w:t xml:space="preserve"> close</w:t>
      </w:r>
      <w:r w:rsidR="000648A1" w:rsidRPr="004F4CDC">
        <w:t xml:space="preserve"> virtual </w:t>
      </w:r>
      <w:r w:rsidR="00892C47">
        <w:t>model of the area around an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w:t>
      </w:r>
      <w:r w:rsidR="00892C47">
        <w:t>ted to develop marginal improvements to</w:t>
      </w:r>
      <w:r w:rsidR="00A23D61" w:rsidRPr="004F4CDC">
        <w:t xml:space="preserve"> methods of digitally </w:t>
      </w:r>
      <w:r w:rsidRPr="004F4CDC">
        <w:t xml:space="preserve">tracking </w:t>
      </w:r>
      <w:r w:rsidR="00A23D61" w:rsidRPr="004F4CDC">
        <w:t>objects</w:t>
      </w:r>
      <w:r w:rsidR="00792858" w:rsidRPr="004F4CDC">
        <w:t xml:space="preserve"> </w:t>
      </w:r>
      <w:r w:rsidR="00892C47">
        <w:t>[</w:t>
      </w:r>
      <w:r w:rsidR="00CB09EC">
        <w:t xml:space="preserve">1, </w:t>
      </w:r>
      <w:r w:rsidR="00892C47">
        <w:t>3</w:t>
      </w:r>
      <w:r w:rsidR="00CB09EC">
        <w:t>, 5, and 6</w:t>
      </w:r>
      <w:r w:rsidR="00892C47">
        <w:t>]</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w:t>
      </w:r>
      <w:r w:rsidR="003C254E">
        <w:t>ach is to use expansive, multi-camera</w:t>
      </w:r>
      <w:r w:rsidRPr="004F4CDC">
        <w:t xml:space="preserve"> computer vision (CV) systems to yield real-time tracking</w:t>
      </w:r>
      <w:r w:rsidR="00014A2E">
        <w:t xml:space="preserve"> </w:t>
      </w:r>
      <w:r w:rsidR="00014A2E" w:rsidRPr="00014A2E">
        <w:t>[</w:t>
      </w:r>
      <w:r w:rsidR="00014A2E">
        <w:t>4</w:t>
      </w:r>
      <w:r w:rsidR="00014A2E" w:rsidRPr="00014A2E">
        <w:t>]</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720E89E1" w14:textId="77777777" w:rsidR="00CA03FD" w:rsidRPr="004F4CDC" w:rsidRDefault="00CA03FD" w:rsidP="00CC504C">
      <w:pPr>
        <w:pStyle w:val="NoSpacing"/>
      </w:pPr>
    </w:p>
    <w:p w14:paraId="1640ACC2" w14:textId="089CAC58" w:rsidR="000648A1" w:rsidRPr="004F4CDC" w:rsidRDefault="00792858" w:rsidP="00CC504C">
      <w:pPr>
        <w:pStyle w:val="NoSpacing"/>
      </w:pPr>
      <w:r w:rsidRPr="004F4CDC">
        <w:tab/>
        <w:t>Of the</w:t>
      </w:r>
      <w:r w:rsidR="00014A2E">
        <w:t xml:space="preserve"> methods investigated by others []</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CC504C">
      <w:pPr>
        <w:pStyle w:val="Heading1"/>
      </w:pPr>
      <w:r>
        <w:t>2 Methods</w:t>
      </w:r>
    </w:p>
    <w:p w14:paraId="4B587367" w14:textId="1F2F3B1B" w:rsidR="0074701E" w:rsidRPr="0074701E" w:rsidRDefault="0074701E" w:rsidP="00CC504C">
      <w:pPr>
        <w:pStyle w:val="Heading2"/>
        <w:pPrChange w:id="1" w:author="Lobo, Fluvio" w:date="2017-10-09T12:58:00Z">
          <w:pPr>
            <w:pStyle w:val="Heading1"/>
          </w:pPr>
        </w:pPrChange>
      </w:pPr>
      <w:r w:rsidRPr="0074701E">
        <w:t xml:space="preserve">2.1 </w:t>
      </w:r>
      <w:r w:rsidR="00E404FB">
        <w:t>Analytical</w:t>
      </w:r>
      <w:r>
        <w:t xml:space="preserve"> </w:t>
      </w:r>
      <w:r w:rsidR="00E404FB">
        <w:t>Foundation</w:t>
      </w:r>
    </w:p>
    <w:p w14:paraId="3805E353" w14:textId="77777777" w:rsidR="004F4CDC" w:rsidRDefault="004F4CDC" w:rsidP="00CC504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74701E" w:rsidRDefault="00442779" w:rsidP="00CC504C">
            <w:pPr>
              <w:pStyle w:val="NoSpacing"/>
            </w:pPr>
            <m:oMathPara>
              <m:oMathParaPr>
                <m:jc m:val="left"/>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32" w:type="dxa"/>
            <w:vAlign w:val="center"/>
          </w:tcPr>
          <w:p w14:paraId="62836F14" w14:textId="77777777" w:rsidR="00D33537" w:rsidRDefault="00D33537" w:rsidP="00CC504C">
            <w:pPr>
              <w:pStyle w:val="NoSpacing"/>
            </w:pPr>
            <w:r>
              <w:t>(1)</w:t>
            </w:r>
          </w:p>
        </w:tc>
      </w:tr>
    </w:tbl>
    <w:p w14:paraId="7FEE19CB" w14:textId="1366E2AA" w:rsidR="008013EB" w:rsidRDefault="00610E59" w:rsidP="00CC504C">
      <w:pPr>
        <w:pStyle w:val="NoSpacing"/>
        <w:rPr>
          <w:ins w:id="2" w:author="Lobo, Fluvio" w:date="2017-10-09T13:50:00Z"/>
        </w:rPr>
      </w:pPr>
      <w:r>
        <w:tab/>
        <w:t>Whereby the relationship is dependent on the orientatio</w:t>
      </w:r>
      <w:r w:rsidR="00417002">
        <w:t>n and</w:t>
      </w:r>
      <w:r>
        <w:t xml:space="preserve"> strength of its magnetic moment</w:t>
      </w:r>
      <w:r w:rsidR="00E75626">
        <w:t xml:space="preserve"> vector</w:t>
      </w:r>
      <w:r w:rsidR="001342CD">
        <w:t xml:space="preserve">, given </w:t>
      </w:r>
      <w:proofErr w:type="gramStart"/>
      <w:r w:rsidR="001342CD">
        <w:t>by</w:t>
      </w:r>
      <w:r w:rsidR="00442779">
        <w:t xml:space="preserve"> </w:t>
      </w:r>
      <w:r w:rsidR="001342CD">
        <w:t xml:space="preserve"> </w:t>
      </w:r>
      <w:proofErr w:type="gramEnd"/>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783F1E1C" w14:textId="77777777" w:rsidR="00CA03FD" w:rsidRDefault="00CA03FD" w:rsidP="00CC504C">
      <w:pPr>
        <w:pStyle w:val="NoSpacing"/>
      </w:pPr>
    </w:p>
    <w:p w14:paraId="6C607448" w14:textId="6E869658" w:rsidR="00F63C03" w:rsidRDefault="00F63C03" w:rsidP="00CC504C">
      <w:pPr>
        <w:pStyle w:val="NoSpacing"/>
      </w:pPr>
      <w:r>
        <w:tab/>
      </w:r>
      <w:r w:rsidR="001342CD">
        <w:t xml:space="preserve">Based on the work of Chen </w:t>
      </w:r>
      <w:r w:rsidR="001342CD">
        <w:rPr>
          <w:i/>
        </w:rPr>
        <w:t xml:space="preserve">et al </w:t>
      </w:r>
      <w:r w:rsidR="005C4A1B">
        <w:t>[5]</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r w:rsidR="00461C5D">
        <w:t xml:space="preserve">North pole </w:t>
      </w:r>
      <w:commentRangeStart w:id="3"/>
      <w:commentRangeStart w:id="4"/>
      <w:r w:rsidR="00C002B7">
        <w:t xml:space="preserve">orientation </w:t>
      </w:r>
      <w:r w:rsidR="00461C5D">
        <w:rPr>
          <w:b/>
          <w:i/>
          <w:color w:val="FF0000"/>
        </w:rPr>
        <w:t>along the sensor’s z</w:t>
      </w:r>
      <w:r w:rsidR="00C002B7" w:rsidRPr="00876425">
        <w:rPr>
          <w:b/>
          <w:i/>
          <w:color w:val="FF0000"/>
        </w:rPr>
        <w:t>-axis</w:t>
      </w:r>
      <w:commentRangeEnd w:id="3"/>
      <w:r w:rsidR="003C1F57">
        <w:rPr>
          <w:rStyle w:val="CommentReference"/>
          <w:rFonts w:ascii="Calibri" w:hAnsi="Calibri"/>
        </w:rPr>
        <w:commentReference w:id="3"/>
      </w:r>
      <w:commentRangeEnd w:id="4"/>
      <w:r w:rsidR="00E404FB">
        <w:rPr>
          <w:rStyle w:val="CommentReference"/>
          <w:rFonts w:ascii="Calibri" w:hAnsi="Calibri"/>
        </w:rPr>
        <w:commentReference w:id="4"/>
      </w:r>
      <w:r>
        <w:t>:</w:t>
      </w:r>
    </w:p>
    <w:p w14:paraId="4B59F1F4" w14:textId="77777777" w:rsidR="00F63C03" w:rsidRDefault="00F63C03" w:rsidP="00CC504C">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p w14:paraId="54A40AF6" w14:textId="1DCC53FB" w:rsidR="00F63C03" w:rsidRPr="00F1099A" w:rsidRDefault="00442779" w:rsidP="00CC504C">
            <w:pPr>
              <w:pStyle w:val="NoSpacing"/>
            </w:pPr>
            <m:oMathPara>
              <m:oMathParaPr>
                <m:jc m:val="left"/>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p"/>
                  </m:rPr>
                  <w:rPr>
                    <w:rStyle w:val="CommentReference"/>
                    <w:rFonts w:ascii="Cambria Math" w:hAnsi="Cambria Math"/>
                  </w:rPr>
                  <w:commentReference w:id="5"/>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CC504C">
            <w:pPr>
              <w:pStyle w:val="NoSpacing"/>
            </w:pPr>
            <w:r>
              <w:t>(2</w:t>
            </w:r>
            <w:r w:rsidR="00F63C03" w:rsidRPr="00BB2F15">
              <w:t>)</w:t>
            </w:r>
          </w:p>
        </w:tc>
      </w:tr>
      <w:tr w:rsidR="00F63C03" w:rsidRPr="00D33537" w14:paraId="1B5C598E" w14:textId="77777777" w:rsidTr="008842CB">
        <w:trPr>
          <w:trHeight w:val="576"/>
        </w:trPr>
        <w:tc>
          <w:tcPr>
            <w:tcW w:w="4032" w:type="dxa"/>
            <w:vAlign w:val="center"/>
          </w:tcPr>
          <w:p w14:paraId="2E9B9DB9" w14:textId="0F1BFE03" w:rsidR="00F63C03" w:rsidRPr="00D33537" w:rsidRDefault="00442779" w:rsidP="00CC504C">
            <w:pPr>
              <w:pStyle w:val="NoSpacing"/>
            </w:pPr>
            <m:oMathPara>
              <m:oMathParaPr>
                <m:jc m:val="center"/>
              </m:oMathParaP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ac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2</m:t>
                    </m:r>
                  </m:sup>
                </m:sSup>
                <m:r>
                  <m:rPr>
                    <m:sty m:val="p"/>
                  </m:rPr>
                  <w:rPr>
                    <w:rFonts w:ascii="Cambria Math" w:hAnsi="Cambria Math"/>
                  </w:rPr>
                  <m:t>]</m:t>
                </m:r>
              </m:oMath>
            </m:oMathPara>
          </w:p>
        </w:tc>
        <w:tc>
          <w:tcPr>
            <w:tcW w:w="426" w:type="dxa"/>
            <w:vAlign w:val="center"/>
          </w:tcPr>
          <w:p w14:paraId="22FE930F" w14:textId="77777777" w:rsidR="00F63C03" w:rsidRPr="00BB2F15" w:rsidRDefault="00CF00A4" w:rsidP="00CC504C">
            <w:pPr>
              <w:pStyle w:val="NoSpacing"/>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F1099A" w:rsidRDefault="00442779" w:rsidP="00CC504C">
            <w:pPr>
              <w:pStyle w:val="NoSpacing"/>
            </w:pPr>
            <m:oMathPara>
              <m:oMathParaPr>
                <m:jc m:val="left"/>
              </m:oMathParaP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r>
                  <m:rPr>
                    <m:sty m:val="b"/>
                  </m:rPr>
                  <w:rPr>
                    <w:rFonts w:ascii="Cambria Math" w:hAnsi="Cambria Math"/>
                  </w:rPr>
                  <m:t>=</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tc>
        <w:tc>
          <w:tcPr>
            <w:tcW w:w="426" w:type="dxa"/>
            <w:vAlign w:val="center"/>
          </w:tcPr>
          <w:p w14:paraId="112E0F81" w14:textId="77777777" w:rsidR="00F63C03" w:rsidRPr="00BB2F15" w:rsidRDefault="00F63C03" w:rsidP="00CC504C">
            <w:pPr>
              <w:pStyle w:val="NoSpacing"/>
            </w:pPr>
            <w:r w:rsidRPr="00BB2F15">
              <w:t>(</w:t>
            </w:r>
            <w:r w:rsidR="00CF00A4">
              <w:t>4</w:t>
            </w:r>
            <w:r w:rsidRPr="00BB2F15">
              <w:t>)</w:t>
            </w:r>
          </w:p>
        </w:tc>
      </w:tr>
    </w:tbl>
    <w:p w14:paraId="69E3DF57" w14:textId="47D21E90" w:rsidR="00F63C03" w:rsidRDefault="00E75626" w:rsidP="00CC504C">
      <w:pPr>
        <w:pStyle w:val="NoSpacing"/>
        <w:rPr>
          <w:ins w:id="6" w:author="Lobo, Fluvio" w:date="2017-10-09T13:50:00Z"/>
        </w:rPr>
      </w:pPr>
      <w:r>
        <w:tab/>
        <w:t xml:space="preserve">Whereby, </w:t>
      </w:r>
      <m:oMath>
        <m:r>
          <w:rPr>
            <w:rFonts w:ascii="Cambria Math" w:hAnsi="Cambria Math"/>
          </w:rPr>
          <m:t>i</m:t>
        </m:r>
      </m:oMath>
      <w:r w:rsidR="008842CB">
        <w:t xml:space="preserve"> represents a</w:t>
      </w:r>
      <w:r>
        <w:t xml:space="preserve"> sensor in the </w:t>
      </w:r>
      <w:commentRangeStart w:id="7"/>
      <w:r>
        <w:t xml:space="preserve">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w:t>
      </w:r>
      <w:commentRangeEnd w:id="7"/>
      <w:r w:rsidR="00CC504C">
        <w:rPr>
          <w:rStyle w:val="CommentReference"/>
        </w:rPr>
        <w:commentReference w:id="7"/>
      </w:r>
      <w:r>
        <w:t xml:space="preserve">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CF00A4">
        <w:t>, and K represents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xml:space="preserve">, and the relative permeability of the magnet’s </w:t>
      </w:r>
      <w:r w:rsidR="005C4A1B">
        <w:t xml:space="preserve">own </w:t>
      </w:r>
      <w:r w:rsidR="00CF00A4">
        <w:t>material.</w:t>
      </w:r>
    </w:p>
    <w:p w14:paraId="2873189A" w14:textId="77777777" w:rsidR="00CA03FD" w:rsidRPr="009F19A5" w:rsidRDefault="00CA03FD" w:rsidP="00CC504C">
      <w:pPr>
        <w:pStyle w:val="NoSpacing"/>
      </w:pPr>
    </w:p>
    <w:p w14:paraId="62838C4F" w14:textId="6BAA8DA9" w:rsidR="00CA03FD" w:rsidRDefault="006972F5" w:rsidP="00CC504C">
      <w:pPr>
        <w:pStyle w:val="NoSpacing"/>
        <w:rPr>
          <w:ins w:id="8" w:author="Lobo, Fluvio" w:date="2017-10-09T13:50:00Z"/>
        </w:rPr>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90979DE" w14:textId="77777777" w:rsidR="00CA03FD" w:rsidRDefault="00CA03FD" w:rsidP="00CC504C">
      <w:pPr>
        <w:pStyle w:val="NoSpacing"/>
      </w:pPr>
    </w:p>
    <w:p w14:paraId="14358C1E" w14:textId="34A1B9C7" w:rsidR="00CA03FD" w:rsidRDefault="006C7846" w:rsidP="00CC504C">
      <w:pPr>
        <w:pStyle w:val="NoSpacing"/>
        <w:numPr>
          <w:ilvl w:val="0"/>
          <w:numId w:val="7"/>
        </w:numPr>
      </w:pPr>
      <w:r>
        <w:t>An origin must be defined</w:t>
      </w:r>
      <w:r w:rsidR="008842CB">
        <w:t xml:space="preserve"> with respect to the relative fixed positions and orientations of the sensors</w:t>
      </w:r>
      <w:r>
        <w:t>.</w:t>
      </w:r>
    </w:p>
    <w:p w14:paraId="654D0A53" w14:textId="38BE9E3C" w:rsidR="00CA03FD" w:rsidRDefault="006C7846" w:rsidP="00CC504C">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12DFCCBB" w14:textId="3CB6AA3D" w:rsidR="00014A2E" w:rsidRDefault="00E404FB" w:rsidP="00CC504C">
      <w:pPr>
        <w:pStyle w:val="NoSpacing"/>
        <w:numPr>
          <w:ilvl w:val="0"/>
          <w:numId w:val="7"/>
        </w:numPr>
      </w:pPr>
      <w:r>
        <w:t>A</w:t>
      </w:r>
      <w:r w:rsidR="006C7846">
        <w:t xml:space="preserve"> constant magnetic field</w:t>
      </w:r>
      <w:r w:rsidR="003017E2">
        <w:t xml:space="preserve"> source</w:t>
      </w:r>
      <w:r w:rsidR="006C7846">
        <w:t xml:space="preserve"> of </w:t>
      </w:r>
      <w:r w:rsidR="003017E2">
        <w:t>perceivable</w:t>
      </w:r>
      <w:r w:rsidR="00CF00A4">
        <w:t xml:space="preserve"> threshold exists within range of</w:t>
      </w:r>
      <w:r w:rsidR="0014150F">
        <w:t xml:space="preserve"> at least </w:t>
      </w:r>
      <w:r w:rsidR="0094222F">
        <w:t>three</w:t>
      </w:r>
      <w:r w:rsidR="0014150F">
        <w:t xml:space="preserve"> sensors in the sensor array</w:t>
      </w:r>
      <w:r w:rsidR="003017E2">
        <w:t>.</w:t>
      </w:r>
    </w:p>
    <w:p w14:paraId="0F24D3D8" w14:textId="77777777" w:rsidR="00014A2E" w:rsidRDefault="00014A2E" w:rsidP="00CC504C">
      <w:pPr>
        <w:pStyle w:val="NoSpacing"/>
        <w:numPr>
          <w:ilvl w:val="0"/>
          <w:numId w:val="7"/>
        </w:numPr>
      </w:pPr>
    </w:p>
    <w:p w14:paraId="19B76028" w14:textId="77777777" w:rsidR="00CA03FD" w:rsidRDefault="00CA03FD" w:rsidP="00CC504C">
      <w:pPr>
        <w:pStyle w:val="NoSpacing"/>
      </w:pPr>
    </w:p>
    <w:p w14:paraId="6B183D25" w14:textId="1BEEA6EF" w:rsidR="00CA03FD" w:rsidRDefault="003017E2" w:rsidP="00CC504C">
      <w:pPr>
        <w:pStyle w:val="NoSpacing"/>
      </w:pPr>
      <w:r>
        <w:tab/>
        <w:t>In addition, to refine accuracy, certain physical restrictions facilitate these conditions.</w:t>
      </w:r>
    </w:p>
    <w:p w14:paraId="2D86E748" w14:textId="77777777" w:rsidR="00CA03FD" w:rsidRDefault="00CA03FD" w:rsidP="00CC504C">
      <w:pPr>
        <w:pStyle w:val="NoSpacing"/>
      </w:pPr>
    </w:p>
    <w:p w14:paraId="2B63816F" w14:textId="699A4F18" w:rsidR="00CA03FD" w:rsidRDefault="0014150F" w:rsidP="00CC504C">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CC504C">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236955B8" w14:textId="77777777" w:rsidR="00CA03FD" w:rsidRDefault="00CA03FD" w:rsidP="00CC504C">
      <w:pPr>
        <w:pStyle w:val="NoSpacing"/>
      </w:pPr>
    </w:p>
    <w:p w14:paraId="1AE163FF" w14:textId="77777777" w:rsidR="0014150F" w:rsidRDefault="0014150F" w:rsidP="00CC504C">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p w14:paraId="4442FFAE" w14:textId="5E6193ED" w:rsidR="00E404FB" w:rsidRDefault="00E404FB" w:rsidP="00CC504C">
      <w:pPr>
        <w:pStyle w:val="NoSpacing"/>
      </w:pPr>
    </w:p>
    <w:p w14:paraId="290F13AE" w14:textId="53C3AA9B" w:rsidR="00590279" w:rsidRDefault="00590279" w:rsidP="00CC504C">
      <w:pPr>
        <w:pStyle w:val="Heading2"/>
      </w:pPr>
      <w:r>
        <w:t>2.2 Empirical Approximation of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022EAF89" w:rsidR="00497C6B" w:rsidRPr="0074701E" w:rsidRDefault="00DF6F93" w:rsidP="00CC504C">
            <w:pPr>
              <w:pStyle w:val="NoSpacing"/>
            </w:pPr>
            <m:oMathPara>
              <m:oMathParaPr>
                <m:jc m:val="left"/>
              </m:oMathParaPr>
              <m:oMath>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H</m:t>
                            </m:r>
                          </m:e>
                        </m:acc>
                      </m:e>
                    </m:d>
                  </m:e>
                  <m:sup>
                    <m:r>
                      <m:rPr>
                        <m:sty m:val="b"/>
                      </m:rPr>
                      <w:rPr>
                        <w:rFonts w:ascii="Cambria Math" w:hAnsi="Cambria Math"/>
                      </w:rPr>
                      <m:t>2</m:t>
                    </m:r>
                  </m:sup>
                </m:sSup>
                <m:sSup>
                  <m:sSupPr>
                    <m:ctrlPr>
                      <w:rPr>
                        <w:rFonts w:ascii="Cambria Math" w:eastAsia="Calibri" w:hAnsi="Cambria Math"/>
                      </w:rPr>
                    </m:ctrlPr>
                  </m:sSupPr>
                  <m:e>
                    <m:r>
                      <w:rPr>
                        <w:rFonts w:ascii="Cambria Math" w:eastAsia="Calibri" w:hAnsi="Cambria Math"/>
                      </w:rPr>
                      <m:t>x</m:t>
                    </m:r>
                  </m:e>
                  <m:sup>
                    <m:r>
                      <m:rPr>
                        <m:sty m:val="p"/>
                      </m:rPr>
                      <w:rPr>
                        <w:rFonts w:ascii="Cambria Math" w:eastAsia="Calibri" w:hAnsi="Cambria Math"/>
                      </w:rPr>
                      <m:t>2</m:t>
                    </m:r>
                  </m:sup>
                </m:sSup>
              </m:oMath>
            </m:oMathPara>
          </w:p>
        </w:tc>
        <w:tc>
          <w:tcPr>
            <w:tcW w:w="432" w:type="dxa"/>
            <w:vAlign w:val="center"/>
          </w:tcPr>
          <w:p w14:paraId="69DE2141" w14:textId="77777777" w:rsidR="00497C6B" w:rsidRDefault="0094222F" w:rsidP="00CC504C">
            <w:pPr>
              <w:pStyle w:val="NoSpacing"/>
            </w:pPr>
            <w:r>
              <w:t>(</w:t>
            </w:r>
            <w:r w:rsidR="00876425">
              <w:t>5</w:t>
            </w:r>
            <w:r w:rsidR="00497C6B">
              <w:t>)</w:t>
            </w:r>
          </w:p>
        </w:tc>
      </w:tr>
    </w:tbl>
    <w:p w14:paraId="7E2F14C4" w14:textId="77777777" w:rsidR="00014A2E" w:rsidRDefault="0014150F" w:rsidP="00CC504C">
      <w:pPr>
        <w:pStyle w:val="NoSpacing"/>
        <w:rPr>
          <w:i/>
        </w:rPr>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612B20">
        <w:rPr>
          <w:b/>
        </w:rPr>
        <w:t>.</w:t>
      </w:r>
      <w:r w:rsidR="00612B20">
        <w:rPr>
          <w:i/>
        </w:rPr>
        <w:t xml:space="preserve"> </w:t>
      </w:r>
    </w:p>
    <w:p w14:paraId="0F86B27F" w14:textId="77AD52F7" w:rsidR="0014150F" w:rsidRDefault="00014A2E" w:rsidP="00CC504C">
      <w:pPr>
        <w:pStyle w:val="NoSpacing"/>
      </w:pPr>
      <w:r>
        <w:rPr>
          <w:i/>
        </w:rPr>
        <w:lastRenderedPageBreak/>
        <w:t xml:space="preserve">   </w:t>
      </w:r>
      <w:r w:rsidR="009F19A5">
        <w:t>Empirically approximating the value of</w:t>
      </w:r>
      <w:r w:rsidR="0014150F">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w:t>
      </w:r>
      <w:r w:rsidR="00892C47">
        <w:t xml:space="preserve">We </w:t>
      </w:r>
      <w:r w:rsidR="00F63C03">
        <w:t xml:space="preserve">have done this precisely using a </w:t>
      </w:r>
      <w:r w:rsidR="007020E6">
        <w:t xml:space="preserve">custom </w:t>
      </w:r>
      <w:r w:rsidR="00F63C03">
        <w:t>CNC machine. As follows:</w:t>
      </w:r>
    </w:p>
    <w:p w14:paraId="32CC6018" w14:textId="77777777" w:rsidR="00CA03FD" w:rsidRDefault="00CA03FD" w:rsidP="00CC504C">
      <w:pPr>
        <w:pStyle w:val="NoSpacing"/>
      </w:pPr>
    </w:p>
    <w:p w14:paraId="658F4D29" w14:textId="0B8C5BCC" w:rsidR="00CA03FD" w:rsidRDefault="007020E6" w:rsidP="00CC504C">
      <w:pPr>
        <w:pStyle w:val="NoSpacing"/>
        <w:numPr>
          <w:ilvl w:val="0"/>
          <w:numId w:val="9"/>
        </w:numPr>
      </w:pPr>
      <w:r>
        <w:t xml:space="preserve">The magnet is placed at a distance </w:t>
      </w:r>
      <w:r w:rsidR="000662D3">
        <w:t xml:space="preserve">of 75mm </w:t>
      </w:r>
      <w:r>
        <w:t xml:space="preserve">away from sensor </w:t>
      </w:r>
      <w:r>
        <w:rPr>
          <w:i/>
        </w:rPr>
        <w:t>i</w:t>
      </w:r>
      <w:r>
        <w:t xml:space="preserve"> such that (</w:t>
      </w:r>
      <m:oMath>
        <m:sSub>
          <m:sSubPr>
            <m:ctrlPr>
              <w:rPr>
                <w:rFonts w:ascii="Cambria Math" w:hAnsi="Cambria Math"/>
                <w:i/>
              </w:rPr>
            </m:ctrlPr>
          </m:sSubPr>
          <m:e>
            <m:r>
              <w:rPr>
                <w:rFonts w:ascii="Cambria Math" w:hAnsi="Cambria Math"/>
              </w:rPr>
              <m:t>H</m:t>
            </m:r>
          </m:e>
          <m:sub>
            <m:r>
              <w:rPr>
                <w:rFonts w:ascii="Cambria Math" w:hAnsi="Cambria Math"/>
              </w:rPr>
              <m:t>x</m:t>
            </m:r>
          </m:sub>
        </m:sSub>
      </m:oMath>
      <w:proofErr w:type="gramStart"/>
      <w:r w:rsidR="000662D3">
        <w:t>,</w:t>
      </w:r>
      <w:r w:rsidR="00876425">
        <w:t xml:space="preserve"> </w:t>
      </w:r>
      <w:proofErr w:type="gramEnd"/>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&gt;</m:t>
        </m:r>
        <m:r>
          <w:rPr>
            <w:rFonts w:ascii="Cambria Math" w:hAnsi="Cambria Math"/>
          </w:rPr>
          <m:t>0</m:t>
        </m:r>
      </m:oMath>
      <w:r>
        <w:t>)</w:t>
      </w:r>
      <w:r w:rsidR="00C83FFB">
        <w:t xml:space="preserve"> and (</w:t>
      </w:r>
      <m:oMath>
        <m:r>
          <w:rPr>
            <w:rFonts w:ascii="Cambria Math" w:hAnsi="Cambria Math"/>
          </w:rPr>
          <m:t>x=75mm</m:t>
        </m:r>
      </m:oMath>
      <w:r w:rsidR="00C83FFB">
        <w:t xml:space="preserve">, </w:t>
      </w:r>
      <m:oMath>
        <m:r>
          <w:rPr>
            <w:rFonts w:ascii="Cambria Math" w:hAnsi="Cambria Math"/>
          </w:rPr>
          <m:t>y≅0</m:t>
        </m:r>
      </m:oMath>
      <w:r w:rsidR="00C83FFB">
        <w:t xml:space="preserve">, </w:t>
      </w:r>
      <m:oMath>
        <m:r>
          <w:rPr>
            <w:rFonts w:ascii="Cambria Math" w:hAnsi="Cambria Math"/>
          </w:rPr>
          <m:t>z≅0</m:t>
        </m:r>
      </m:oMath>
      <w:r w:rsidR="00C83FFB">
        <w:t>)</w:t>
      </w:r>
      <w:r>
        <w:t>.</w:t>
      </w:r>
    </w:p>
    <w:p w14:paraId="459012EF" w14:textId="215DB772" w:rsidR="00CA03FD" w:rsidRDefault="007020E6" w:rsidP="00CC504C">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CC504C">
        <w:t>.</w:t>
      </w:r>
    </w:p>
    <w:p w14:paraId="1CE001CC" w14:textId="0FD655FD" w:rsidR="00CA03FD" w:rsidRDefault="00876425" w:rsidP="00CC504C">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rsidR="000662D3">
        <w:t>=10mm</w:t>
      </w:r>
      <w:r w:rsidR="00205729">
        <w:t xml:space="preserve"> to</w:t>
      </w:r>
      <w:r>
        <w:t xml:space="preserve"> (</w:t>
      </w:r>
      <m:oMath>
        <m:r>
          <w:rPr>
            <w:rFonts w:ascii="Cambria Math" w:hAnsi="Cambria Math"/>
          </w:rPr>
          <m:t>x+</m:t>
        </m:r>
        <m:r>
          <m:rPr>
            <m:sty m:val="b"/>
          </m:rPr>
          <w:rPr>
            <w:rFonts w:ascii="Cambria Math" w:hAnsi="Cambria Math"/>
          </w:rPr>
          <m:t>∆</m:t>
        </m:r>
        <m:r>
          <w:rPr>
            <w:rFonts w:ascii="Cambria Math" w:hAnsi="Cambria Math"/>
          </w:rPr>
          <m:t>x</m:t>
        </m:r>
      </m:oMath>
      <w:proofErr w:type="gramStart"/>
      <w:r w:rsidR="00C83FFB">
        <w:t xml:space="preserve">, </w:t>
      </w:r>
      <w:proofErr w:type="gramEnd"/>
      <m:oMath>
        <m:r>
          <w:rPr>
            <w:rFonts w:ascii="Cambria Math" w:hAnsi="Cambria Math"/>
          </w:rPr>
          <m:t>y≅0</m:t>
        </m:r>
      </m:oMath>
      <w:r w:rsidR="00C83FFB">
        <w:t xml:space="preserve">, </w:t>
      </w:r>
      <m:oMath>
        <m:r>
          <w:rPr>
            <w:rFonts w:ascii="Cambria Math" w:hAnsi="Cambria Math"/>
          </w:rPr>
          <m:t>z≅0</m:t>
        </m:r>
      </m:oMath>
      <w:r>
        <w:t>).</w:t>
      </w:r>
    </w:p>
    <w:p w14:paraId="368B4FC5" w14:textId="42AD022B" w:rsidR="00205729" w:rsidRDefault="00876425" w:rsidP="00CC504C">
      <w:pPr>
        <w:pStyle w:val="NoSpacing"/>
        <w:numPr>
          <w:ilvl w:val="0"/>
          <w:numId w:val="9"/>
        </w:numPr>
      </w:pPr>
      <w:r>
        <w:t>Anoth</w:t>
      </w:r>
      <w:r w:rsidR="000662D3">
        <w:t xml:space="preserve">er sample of K is computed </w:t>
      </w:r>
      <w:r w:rsidR="00E404FB">
        <w:t xml:space="preserve">from a </w:t>
      </w:r>
      <w:proofErr w:type="gramStart"/>
      <w:r w:rsidR="00E404FB">
        <w:t xml:space="preserve">new </w:t>
      </w:r>
      <w:proofErr w:type="gramEnd"/>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7B4371AB" w14:textId="6D2D7338" w:rsidR="00CA03FD" w:rsidRDefault="00E404FB" w:rsidP="00CC504C">
      <w:pPr>
        <w:pStyle w:val="NoSpacing"/>
        <w:numPr>
          <w:ilvl w:val="0"/>
          <w:numId w:val="9"/>
        </w:numPr>
      </w:pPr>
      <w:r>
        <w:t xml:space="preserve">Steps 3 and 4 are repeated multiple times, recording the values of x,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CC504C">
        <w:t xml:space="preserve"> and K each time.</w:t>
      </w:r>
    </w:p>
    <w:p w14:paraId="26132919" w14:textId="2C621E3E" w:rsidR="006512A0" w:rsidRDefault="00876425" w:rsidP="00CC504C">
      <w:pPr>
        <w:pStyle w:val="NoSpacing"/>
        <w:numPr>
          <w:ilvl w:val="0"/>
          <w:numId w:val="9"/>
        </w:numPr>
      </w:pPr>
      <w:r>
        <w:t>An approximated result of K yields from averaging the sampled points.</w:t>
      </w:r>
    </w:p>
    <w:p w14:paraId="697C5799" w14:textId="77777777" w:rsidR="00205729" w:rsidRDefault="00205729" w:rsidP="00CC504C">
      <w:pPr>
        <w:pStyle w:val="NoSpacing"/>
      </w:pPr>
      <w:r>
        <w:tab/>
      </w:r>
    </w:p>
    <w:p w14:paraId="4A0F50AA" w14:textId="4F8F918F" w:rsidR="006512A0" w:rsidRDefault="00205729" w:rsidP="00CC504C">
      <w:pPr>
        <w:pStyle w:val="NoSpacing"/>
        <w:rPr>
          <w:rFonts w:cs="Times"/>
        </w:rPr>
      </w:pPr>
      <w:r>
        <w:rPr>
          <w:rFonts w:ascii="Calibri" w:hAnsi="Calibri"/>
          <w:sz w:val="22"/>
          <w:szCs w:val="22"/>
        </w:rPr>
        <w:tab/>
      </w:r>
      <w:r w:rsidR="00E404FB">
        <w:rPr>
          <w:rFonts w:cs="Times"/>
        </w:rPr>
        <w:t>R</w:t>
      </w:r>
      <w:r>
        <w:rPr>
          <w:rFonts w:cs="Times"/>
        </w:rPr>
        <w:t xml:space="preserve">eadings of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E404FB">
        <w:t xml:space="preserve"> should be minimized to ensure accuracy; </w:t>
      </w:r>
      <m:oMath>
        <m:r>
          <w:rPr>
            <w:rFonts w:ascii="Cambria Math" w:hAnsi="Cambria Math"/>
          </w:rPr>
          <m:t>y≅0</m:t>
        </m:r>
      </m:oMath>
      <w:r w:rsidR="00E404FB">
        <w:t xml:space="preserve"> and </w:t>
      </w:r>
      <m:oMath>
        <m:r>
          <w:rPr>
            <w:rFonts w:ascii="Cambria Math" w:hAnsi="Cambria Math"/>
          </w:rPr>
          <m:t>z≅0</m:t>
        </m:r>
      </m:oMath>
      <w:r w:rsidR="00E404FB">
        <w:t xml:space="preserve"> condition is satisfied when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rsidR="00E404FB">
        <w:t xml:space="preserve"> </w:t>
      </w:r>
      <w:r w:rsidR="00C77ACC">
        <w:t>and</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≅0</m:t>
        </m:r>
      </m:oMath>
      <w:r w:rsidR="00E404FB">
        <w:t>.</w:t>
      </w:r>
      <w:r w:rsidR="00E404FB">
        <w:t xml:space="preserve"> As long as both</w:t>
      </w:r>
      <w: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C83FFB">
        <w:t xml:space="preserve"> th</w:t>
      </w:r>
      <w:r w:rsidR="00E404FB">
        <w:t xml:space="preserve">e approximated value of K </w:t>
      </w:r>
      <w:r w:rsidR="00C77ACC">
        <w:t xml:space="preserve">yields </w:t>
      </w:r>
      <w:r w:rsidR="00E404FB">
        <w:t>physically reasonable position solutions</w:t>
      </w:r>
      <w:r w:rsidR="00C83FFB">
        <w:t>. Nonetheless, the closer</w:t>
      </w:r>
      <w:r w:rsidR="00C83FFB">
        <w:rPr>
          <w:rFonts w:cs="Times"/>
        </w:rP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C83FFB">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C83FFB">
        <w:rPr>
          <w:rFonts w:cs="Times"/>
        </w:rPr>
        <w:t xml:space="preserve"> are to zero the better the approximation</w:t>
      </w:r>
      <w:r w:rsidR="00C77ACC">
        <w:rPr>
          <w:rFonts w:cs="Times"/>
        </w:rPr>
        <w:t>.</w:t>
      </w:r>
      <w:r w:rsidR="00C83FFB">
        <w:t xml:space="preserve"> </w:t>
      </w:r>
    </w:p>
    <w:p w14:paraId="3C170C6A" w14:textId="77777777" w:rsidR="00C83FFB" w:rsidRPr="00C83FFB" w:rsidRDefault="00C83FFB" w:rsidP="00CC504C">
      <w:pPr>
        <w:pStyle w:val="NoSpacing"/>
      </w:pPr>
    </w:p>
    <w:p w14:paraId="48965C7A" w14:textId="67AFDEEF" w:rsidR="006512A0" w:rsidRDefault="006512A0" w:rsidP="00CC504C">
      <w:pPr>
        <w:pStyle w:val="Heading2"/>
      </w:pPr>
      <w:r>
        <w:t>2.2 Sensor Array</w:t>
      </w:r>
    </w:p>
    <w:p w14:paraId="7CF004E2" w14:textId="77777777" w:rsidR="00B44F65" w:rsidRPr="00F92053" w:rsidRDefault="00B44F65" w:rsidP="00CC504C">
      <w:pPr>
        <w:pStyle w:val="NoSpacing"/>
      </w:pPr>
      <w:r w:rsidRPr="00F92053">
        <w:t>[INSERT PICTURE OF ARRAY]</w:t>
      </w:r>
    </w:p>
    <w:p w14:paraId="1EF83A08" w14:textId="60F0979A" w:rsidR="00F92053" w:rsidRDefault="00B44F65" w:rsidP="00CC504C">
      <w:pPr>
        <w:pStyle w:val="NoSpacing"/>
      </w:pPr>
      <w:r>
        <w:tab/>
      </w:r>
      <w:r w:rsidR="00BB2F15">
        <w:t xml:space="preserve">The first </w:t>
      </w:r>
      <w:r w:rsidR="001629DC">
        <w:t xml:space="preserve">prototype </w:t>
      </w:r>
      <w:r w:rsidR="00BB2F15">
        <w:t xml:space="preserve">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 xml:space="preserve">lightly </w:t>
      </w:r>
      <w:r w:rsidR="00C77ACC">
        <w:t>formatted</w:t>
      </w:r>
      <w:r>
        <w:t xml:space="preserve">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16B20A59" w14:textId="77777777" w:rsidR="00CA03FD" w:rsidRPr="00B26378" w:rsidRDefault="00CA03FD" w:rsidP="00CC504C">
      <w:pPr>
        <w:pStyle w:val="NoSpacing"/>
      </w:pPr>
    </w:p>
    <w:p w14:paraId="33D6F5FC" w14:textId="5FFDC8D7" w:rsidR="00F92053" w:rsidRDefault="00F92053" w:rsidP="00CC504C">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w:t>
      </w:r>
      <w:r w:rsidR="00113253" w:rsidRPr="00CC504C">
        <w:t xml:space="preserve">function given </w:t>
      </w:r>
      <w:r w:rsidR="00555865" w:rsidRPr="00CC504C">
        <w:t xml:space="preserve">a local </w:t>
      </w:r>
      <w:r w:rsidR="00113253" w:rsidRPr="00CC504C">
        <w:t>declination. To mitigate the effect of</w:t>
      </w:r>
      <w:r w:rsidR="002E1137" w:rsidRPr="00CC504C">
        <w:t xml:space="preserve"> remaining</w:t>
      </w:r>
      <w:r w:rsidR="00113253" w:rsidRPr="00CC504C">
        <w:t xml:space="preserve"> ambient magnetic fields, sensor readings are ave</w:t>
      </w:r>
      <w:r w:rsidR="00555865" w:rsidRPr="00CC504C">
        <w:t>raged over 50 readings</w:t>
      </w:r>
      <w:r w:rsidR="00C77ACC" w:rsidRPr="00CC504C">
        <w:t>, for each sensor,</w:t>
      </w:r>
      <w:r w:rsidR="00113253" w:rsidRPr="00CC504C">
        <w:t xml:space="preserve"> upon reset and the </w:t>
      </w:r>
      <w:r w:rsidR="00C77ACC" w:rsidRPr="00CC504C">
        <w:t xml:space="preserve">respective </w:t>
      </w:r>
      <w:r w:rsidR="00113253" w:rsidRPr="00CC504C">
        <w:t>result is subtracted from later readings. Drifting is</w:t>
      </w:r>
      <w:r w:rsidR="00555865" w:rsidRPr="00CC504C">
        <w:t xml:space="preserve"> observed to be</w:t>
      </w:r>
      <w:r w:rsidR="002E1137" w:rsidRPr="00CC504C">
        <w:t xml:space="preserve"> minimal, yet</w:t>
      </w:r>
      <w:r w:rsidR="00113253" w:rsidRPr="00CC504C">
        <w:t xml:space="preserve"> furth</w:t>
      </w:r>
      <w:r w:rsidR="002E1137" w:rsidRPr="00CC504C">
        <w:t>er mitigation is left as future</w:t>
      </w:r>
      <w:r w:rsidR="00113253" w:rsidRPr="00CC504C">
        <w:t xml:space="preserve"> work. Readings henceforth start at ±</w:t>
      </w:r>
      <w:r w:rsidR="00811B00" w:rsidRPr="00CC504C">
        <w:t>2</w:t>
      </w:r>
      <w:r w:rsidR="00113253" w:rsidRPr="00CC504C">
        <w:t xml:space="preserve">0 </w:t>
      </w:r>
      <w:proofErr w:type="gramStart"/>
      <w:r w:rsidR="0040295A" w:rsidRPr="00CC504C">
        <w:t>milliGauss</w:t>
      </w:r>
      <w:proofErr w:type="gramEnd"/>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4336F379" w14:textId="77777777" w:rsidR="00CA03FD" w:rsidRDefault="00CA03FD" w:rsidP="00CC504C">
      <w:pPr>
        <w:pStyle w:val="NoSpacing"/>
      </w:pPr>
    </w:p>
    <w:p w14:paraId="48B5F253" w14:textId="071E418F" w:rsidR="006512A0" w:rsidRDefault="006512A0" w:rsidP="00CC504C">
      <w:pPr>
        <w:pStyle w:val="Heading2"/>
      </w:pPr>
      <w:r>
        <w:t>2.3 Position Tracking Algorithm</w:t>
      </w:r>
    </w:p>
    <w:p w14:paraId="05F6F96A" w14:textId="125C46D2" w:rsidR="00E404FB" w:rsidRPr="00E404FB" w:rsidRDefault="00555865" w:rsidP="00CC504C">
      <w:pPr>
        <w:pStyle w:val="NoSpacing"/>
      </w:pPr>
      <w:r>
        <w:tab/>
      </w:r>
      <w:r w:rsidR="00E404FB" w:rsidRPr="00F92053">
        <w:t xml:space="preserve">[INSERT </w:t>
      </w:r>
      <w:r w:rsidR="00E404FB">
        <w:t>FLOWCHART</w:t>
      </w:r>
      <w:r w:rsidR="00E404FB" w:rsidRPr="00F92053">
        <w:t>]</w:t>
      </w:r>
    </w:p>
    <w:p w14:paraId="176233E6" w14:textId="6ECB1266" w:rsidR="00CA03FD" w:rsidRDefault="00E404FB" w:rsidP="00CC504C">
      <w:pPr>
        <w:pStyle w:val="NoSpacing"/>
      </w:pPr>
      <w:r>
        <w:tab/>
      </w:r>
      <w:r w:rsidR="00B26378">
        <w:t>Each sensor allows the script to assemble one possible input equation acco</w:t>
      </w:r>
      <w:r w:rsidR="001D3CCC">
        <w:t xml:space="preserve">rding to Eqns. (2), (3) and (4) </w:t>
      </w:r>
      <w:r w:rsidR="001D3CCC" w:rsidRPr="0040295A">
        <w:rPr>
          <w:b/>
          <w:i/>
          <w:color w:val="FF0000"/>
        </w:rPr>
        <w:t xml:space="preserve">for </w:t>
      </w:r>
      <w:r w:rsidR="0040295A" w:rsidRPr="0040295A">
        <w:rPr>
          <w:b/>
          <w:i/>
          <w:color w:val="FF0000"/>
        </w:rPr>
        <w:t>six</w:t>
      </w:r>
      <w:r w:rsidR="001D3CCC" w:rsidRPr="0040295A">
        <w:rPr>
          <w:b/>
          <w:i/>
          <w:color w:val="FF0000"/>
        </w:rPr>
        <w:t xml:space="preserve"> </w:t>
      </w:r>
      <w:r w:rsidR="00EA746F" w:rsidRPr="0040295A">
        <w:rPr>
          <w:b/>
          <w:i/>
          <w:color w:val="FF0000"/>
        </w:rPr>
        <w:t xml:space="preserve">coupled </w:t>
      </w:r>
      <w:r w:rsidR="001D3CCC" w:rsidRPr="0040295A">
        <w:rPr>
          <w:b/>
          <w:i/>
          <w:color w:val="FF0000"/>
        </w:rPr>
        <w:t>equations</w:t>
      </w:r>
      <w:r w:rsidR="001D3CCC">
        <w:t>. As can be observed, the constructed system of equations is non-linear and has no analytical solution, thus the need for a numerical technique to aid in the computation of the magnet’s position arises.</w:t>
      </w:r>
      <w:r w:rsidR="00B26378">
        <w:t xml:space="preserve"> </w:t>
      </w:r>
      <w:r w:rsidR="00555865">
        <w:t xml:space="preserve">Computation begins after the script has assembled the </w:t>
      </w:r>
      <w:r w:rsidR="00B26378">
        <w:t xml:space="preserve">nonlinear system of equations and </w:t>
      </w:r>
      <w:r w:rsidR="00B26378">
        <w:t>chosen</w:t>
      </w:r>
      <w:r w:rsidR="00555865">
        <w:t xml:space="preserve"> the three</w:t>
      </w:r>
      <w:r w:rsidR="00B26378">
        <w:t xml:space="preserve"> rendered</w:t>
      </w:r>
      <w:r w:rsidR="00555865">
        <w:t xml:space="preserve"> from the sensors calculated to have the largest respective </w:t>
      </w:r>
      <m:oMath>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oMath>
      <w:commentRangeStart w:id="9"/>
      <w:r w:rsidR="00555865">
        <w:rPr>
          <w:b/>
        </w:rPr>
        <w:t xml:space="preserve"> </w:t>
      </w:r>
      <w:commentRangeEnd w:id="9"/>
      <w:r w:rsidR="00EA746F">
        <w:rPr>
          <w:rStyle w:val="CommentReference"/>
          <w:rFonts w:ascii="Calibri" w:hAnsi="Calibri"/>
        </w:rPr>
        <w:commentReference w:id="9"/>
      </w:r>
      <w:r w:rsidR="00555865">
        <w:t>to pass to</w:t>
      </w:r>
      <w:r w:rsidR="00B26378">
        <w:t xml:space="preserve"> a</w:t>
      </w:r>
      <w:r w:rsidR="00555865">
        <w:t xml:space="preserve"> </w:t>
      </w:r>
      <w:r w:rsidR="00B26378">
        <w:t>Levenberg-Marquardt algorithm (LMA) powered by the</w:t>
      </w:r>
      <w:r w:rsidR="00811B00">
        <w:t xml:space="preserve"> versatile</w:t>
      </w:r>
      <w:r w:rsidR="00B26378">
        <w:t xml:space="preserve"> </w:t>
      </w:r>
      <w:r w:rsidR="00B26378" w:rsidRPr="00B26378">
        <w:rPr>
          <w:i/>
        </w:rPr>
        <w:t>SciPy</w:t>
      </w:r>
      <w:r w:rsidR="00B26378">
        <w:t xml:space="preserve"> module.</w:t>
      </w:r>
      <w:r w:rsidR="001D3CCC">
        <w:t xml:space="preserve"> The reason that only three equations are being </w:t>
      </w:r>
      <w:r w:rsidR="00EA746F">
        <w:t>considered during</w:t>
      </w:r>
      <w:r w:rsidR="001D3CCC">
        <w:t xml:space="preserve"> the computation process stems from the fact that </w:t>
      </w:r>
      <w:proofErr w:type="spellStart"/>
      <w:r w:rsidR="001D3CCC" w:rsidRPr="001D3CCC">
        <w:rPr>
          <w:i/>
        </w:rPr>
        <w:t>SciPy</w:t>
      </w:r>
      <w:r w:rsidR="001D3CCC">
        <w:t>’s</w:t>
      </w:r>
      <w:proofErr w:type="spellEnd"/>
      <w:r w:rsidR="001D3CCC">
        <w:t xml:space="preserve"> implementation of the LMA </w:t>
      </w:r>
      <w:r w:rsidR="00EA746F">
        <w:t>lacks support for overd</w:t>
      </w:r>
      <w:r w:rsidR="00CA03FD">
        <w:t>etermined systems of equations.</w:t>
      </w:r>
    </w:p>
    <w:p w14:paraId="2CC23887" w14:textId="77777777" w:rsidR="00CA03FD" w:rsidRPr="00555865" w:rsidRDefault="00CA03FD" w:rsidP="00CC504C">
      <w:pPr>
        <w:pStyle w:val="NoSpacing"/>
      </w:pPr>
    </w:p>
    <w:p w14:paraId="314EAF52" w14:textId="31FF60AB" w:rsidR="00B26378" w:rsidRDefault="00B26378" w:rsidP="00CC504C">
      <w:pPr>
        <w:pStyle w:val="NoSpacing"/>
      </w:pPr>
      <w:r>
        <w:tab/>
        <w:t>LMA was chosen for its robustness and speed of convergence.</w:t>
      </w:r>
      <w:r w:rsidR="002E1137">
        <w:t xml:space="preserve"> Its accessibility within </w:t>
      </w:r>
      <w:r w:rsidR="002E1137" w:rsidRPr="00B26378">
        <w:rPr>
          <w:i/>
        </w:rPr>
        <w:t>SciPy</w:t>
      </w:r>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w:t>
      </w:r>
      <w:r w:rsidR="00DE4E33">
        <w:t xml:space="preserve"> the script performs</w:t>
      </w:r>
      <w:r w:rsidR="00BD5448">
        <w:t xml:space="preserve"> a dynamic search of the possible initial guesses by determining the possible location of the magnet in accordance to which three sensors are reading the highest magnetic field.</w:t>
      </w:r>
      <w:r w:rsidR="002E1137">
        <w:t xml:space="preserve"> </w:t>
      </w:r>
      <w:r w:rsidR="00BD5448">
        <w:t xml:space="preserve">The </w:t>
      </w:r>
      <w:r w:rsidR="002E1137">
        <w:t xml:space="preserve">initial guess is </w:t>
      </w:r>
      <w:r w:rsidR="00BD5448">
        <w:t xml:space="preserve">then </w:t>
      </w:r>
      <w:r w:rsidR="002E1137">
        <w:t xml:space="preserve">determined as the centroid of the triangle formed by the </w:t>
      </w:r>
      <w:r w:rsidR="00BD5448">
        <w:t>three sensors</w:t>
      </w:r>
      <w:r w:rsidR="00DE4E33">
        <w:t xml:space="preserve"> and is fed into the LMA</w:t>
      </w:r>
      <w:r w:rsidR="002E1137">
        <w:t>.</w:t>
      </w:r>
    </w:p>
    <w:p w14:paraId="2D2C60DB" w14:textId="77777777" w:rsidR="00CA03FD" w:rsidRDefault="00CA03FD" w:rsidP="00CC504C">
      <w:pPr>
        <w:pStyle w:val="NoSpacing"/>
      </w:pPr>
    </w:p>
    <w:p w14:paraId="32A89F07" w14:textId="77777777" w:rsidR="00555865" w:rsidRDefault="00811B00" w:rsidP="00CC504C">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1A8C7825" w14:textId="77777777" w:rsidR="00CA03FD" w:rsidRDefault="00CA03FD" w:rsidP="00CC504C">
      <w:pPr>
        <w:pStyle w:val="NoSpacing"/>
      </w:pPr>
    </w:p>
    <w:p w14:paraId="09E998E7" w14:textId="57919B86" w:rsidR="00CF3730" w:rsidRPr="006D4F0E" w:rsidRDefault="00811B00" w:rsidP="00CC504C">
      <w:pPr>
        <w:pStyle w:val="NoSpacing"/>
      </w:pPr>
      <w:r>
        <w:tab/>
        <w:t xml:space="preserve">Further optimization is required, especially and including the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p>
    <w:p w14:paraId="619B82B9" w14:textId="77777777" w:rsidR="00CF3730" w:rsidRDefault="00CF3730" w:rsidP="00CC504C">
      <w:pPr>
        <w:pStyle w:val="Heading1"/>
      </w:pPr>
      <w:r>
        <w:t>3 Results</w:t>
      </w:r>
    </w:p>
    <w:p w14:paraId="35A16A25" w14:textId="07E530CA" w:rsidR="00CA03FD" w:rsidRDefault="00CA03FD" w:rsidP="00CC504C">
      <w:pPr>
        <w:pStyle w:val="NoSpacing"/>
      </w:pPr>
      <w:r>
        <w:t>The results are</w:t>
      </w:r>
      <w:proofErr w:type="gramStart"/>
      <w:r>
        <w:t>;</w:t>
      </w:r>
      <w:proofErr w:type="gramEnd"/>
    </w:p>
    <w:p w14:paraId="0C71E184" w14:textId="21426B2E" w:rsidR="00CA03FD" w:rsidRDefault="00CA03FD" w:rsidP="00CC504C">
      <w:pPr>
        <w:pStyle w:val="NoSpacing"/>
        <w:numPr>
          <w:ilvl w:val="0"/>
          <w:numId w:val="13"/>
        </w:numPr>
      </w:pPr>
      <w:r>
        <w:t>Sensor array for real-time, non-contacting tracking of an object along a plane</w:t>
      </w:r>
    </w:p>
    <w:p w14:paraId="604DBC6C" w14:textId="57096589" w:rsidR="00CA03FD" w:rsidRDefault="00CA03FD" w:rsidP="00CC504C">
      <w:pPr>
        <w:pStyle w:val="NoSpacing"/>
        <w:numPr>
          <w:ilvl w:val="0"/>
          <w:numId w:val="13"/>
        </w:numPr>
      </w:pPr>
      <w:r>
        <w:t>Sensor array for real-time, non-contacting tracking of an object in space (3D)</w:t>
      </w:r>
    </w:p>
    <w:p w14:paraId="0C16856D" w14:textId="0EEE9611" w:rsidR="00CA03FD" w:rsidRDefault="00CA03FD" w:rsidP="00CC504C">
      <w:pPr>
        <w:pStyle w:val="NoSpacing"/>
        <w:numPr>
          <w:ilvl w:val="0"/>
          <w:numId w:val="13"/>
        </w:numPr>
      </w:pPr>
      <w:r>
        <w:t>An robust algorithm for the real-time, non0-contacti</w:t>
      </w:r>
      <w:bookmarkStart w:id="10" w:name="_GoBack"/>
      <w:bookmarkEnd w:id="10"/>
      <w:r>
        <w:t>ng tracking of an object in space (3)</w:t>
      </w:r>
    </w:p>
    <w:p w14:paraId="1E8928CA" w14:textId="77777777" w:rsidR="00CA03FD" w:rsidRDefault="00CA03FD" w:rsidP="00CC504C">
      <w:pPr>
        <w:pStyle w:val="NoSpacing"/>
      </w:pPr>
    </w:p>
    <w:p w14:paraId="7C3534AA" w14:textId="20324948" w:rsidR="00CA03FD" w:rsidRDefault="00CA03FD" w:rsidP="00CC504C">
      <w:pPr>
        <w:pStyle w:val="NoSpacing"/>
      </w:pPr>
      <w:r>
        <w:t>The robustness of our sensor arrays (devices) and analysis software was evaluated in terms of</w:t>
      </w:r>
      <w:proofErr w:type="gramStart"/>
      <w:r>
        <w:t>;</w:t>
      </w:r>
      <w:proofErr w:type="gramEnd"/>
    </w:p>
    <w:p w14:paraId="72432DE7" w14:textId="77777777" w:rsidR="000B34B3" w:rsidRPr="000B34B3" w:rsidRDefault="000B34B3" w:rsidP="00CC504C">
      <w:pPr>
        <w:pStyle w:val="NoSpacing"/>
        <w:numPr>
          <w:ilvl w:val="0"/>
          <w:numId w:val="4"/>
        </w:numPr>
      </w:pPr>
      <w:r>
        <w:t>Examples of data plot</w:t>
      </w:r>
    </w:p>
    <w:p w14:paraId="1644F088" w14:textId="77777777" w:rsidR="000B34B3" w:rsidRPr="000B34B3" w:rsidRDefault="000B34B3" w:rsidP="00CC504C">
      <w:pPr>
        <w:pStyle w:val="NoSpacing"/>
        <w:numPr>
          <w:ilvl w:val="0"/>
          <w:numId w:val="4"/>
        </w:numPr>
      </w:pPr>
      <w:r>
        <w:t>Speed of the data</w:t>
      </w:r>
    </w:p>
    <w:p w14:paraId="6DCC3D63" w14:textId="77777777" w:rsidR="006D4F0E" w:rsidRPr="008923AE" w:rsidRDefault="000B34B3" w:rsidP="00CC504C">
      <w:pPr>
        <w:pStyle w:val="NoSpacing"/>
        <w:numPr>
          <w:ilvl w:val="0"/>
          <w:numId w:val="4"/>
        </w:numPr>
      </w:pPr>
      <w:r>
        <w:t>Accuracy and precision</w:t>
      </w:r>
    </w:p>
    <w:p w14:paraId="152E1F68" w14:textId="77777777" w:rsidR="006D4F0E" w:rsidRDefault="006D4F0E" w:rsidP="00CC504C">
      <w:pPr>
        <w:pStyle w:val="NoSpacing"/>
      </w:pPr>
    </w:p>
    <w:p w14:paraId="25778F7B" w14:textId="77777777" w:rsidR="00CF3730" w:rsidRPr="00425F8F" w:rsidRDefault="006D4F0E" w:rsidP="00CC504C">
      <w:pPr>
        <w:pStyle w:val="NoSpacing"/>
      </w:pPr>
      <w:r>
        <w:tab/>
      </w:r>
    </w:p>
    <w:p w14:paraId="76C82C16" w14:textId="77777777" w:rsidR="00CF3730" w:rsidRPr="00AF16EC" w:rsidRDefault="00CF3730" w:rsidP="00CC504C">
      <w:pPr>
        <w:pStyle w:val="Heading1"/>
      </w:pPr>
      <w:r>
        <w:t xml:space="preserve">4 </w:t>
      </w:r>
      <w:commentRangeStart w:id="11"/>
      <w:r>
        <w:t>Interpretation</w:t>
      </w:r>
      <w:commentRangeEnd w:id="11"/>
      <w:r w:rsidR="00014A2E">
        <w:rPr>
          <w:rStyle w:val="CommentReference"/>
          <w:rFonts w:ascii="Calibri" w:eastAsia="MS Mincho" w:hAnsi="Calibri"/>
          <w:b w:val="0"/>
          <w:bCs w:val="0"/>
          <w:kern w:val="0"/>
        </w:rPr>
        <w:commentReference w:id="11"/>
      </w:r>
    </w:p>
    <w:p w14:paraId="78502FFD" w14:textId="77777777" w:rsidR="00CF3730" w:rsidRPr="00425F8F" w:rsidRDefault="00CF3730" w:rsidP="00CC504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CC504C">
      <w:pPr>
        <w:pStyle w:val="NoSpacing"/>
        <w:numPr>
          <w:ilvl w:val="0"/>
          <w:numId w:val="6"/>
        </w:numPr>
      </w:pPr>
      <w:r>
        <w:t>Limitations of the approach</w:t>
      </w:r>
    </w:p>
    <w:p w14:paraId="46A08B86" w14:textId="77777777" w:rsidR="008923AE" w:rsidRDefault="007719BD" w:rsidP="00CC504C">
      <w:pPr>
        <w:pStyle w:val="NoSpacing"/>
        <w:numPr>
          <w:ilvl w:val="1"/>
          <w:numId w:val="6"/>
        </w:numPr>
      </w:pPr>
      <w:r>
        <w:t>No visualization of the orientation of the magnet, yet.</w:t>
      </w:r>
    </w:p>
    <w:p w14:paraId="181562F5" w14:textId="77777777" w:rsidR="007719BD" w:rsidRPr="008923AE" w:rsidRDefault="007719BD" w:rsidP="00CC504C">
      <w:pPr>
        <w:pStyle w:val="NoSpacing"/>
        <w:numPr>
          <w:ilvl w:val="1"/>
          <w:numId w:val="6"/>
        </w:numPr>
      </w:pPr>
      <w:r>
        <w:t>Only one magnetic point at a time.</w:t>
      </w:r>
    </w:p>
    <w:p w14:paraId="07820B3A" w14:textId="77777777" w:rsidR="008923AE" w:rsidRDefault="008923AE" w:rsidP="00CC504C">
      <w:pPr>
        <w:pStyle w:val="NoSpacing"/>
        <w:numPr>
          <w:ilvl w:val="0"/>
          <w:numId w:val="6"/>
        </w:numPr>
      </w:pPr>
      <w:r>
        <w:t>Other calibration considerations</w:t>
      </w:r>
    </w:p>
    <w:p w14:paraId="22F568B8" w14:textId="77777777" w:rsidR="007719BD" w:rsidRDefault="007719BD" w:rsidP="00CC504C">
      <w:pPr>
        <w:pStyle w:val="NoSpacing"/>
        <w:numPr>
          <w:ilvl w:val="0"/>
          <w:numId w:val="6"/>
        </w:numPr>
      </w:pPr>
      <w:r>
        <w:t>How to improve!</w:t>
      </w:r>
    </w:p>
    <w:p w14:paraId="3BBF1A9C" w14:textId="77777777" w:rsidR="007719BD" w:rsidRDefault="007719BD" w:rsidP="00CC504C">
      <w:pPr>
        <w:pStyle w:val="NoSpacing"/>
        <w:numPr>
          <w:ilvl w:val="1"/>
          <w:numId w:val="6"/>
        </w:numPr>
      </w:pPr>
      <w:r>
        <w:t>Optimize software.</w:t>
      </w:r>
    </w:p>
    <w:p w14:paraId="2D6C9C41" w14:textId="77777777" w:rsidR="007719BD" w:rsidRDefault="007719BD" w:rsidP="00CC504C">
      <w:pPr>
        <w:pStyle w:val="NoSpacing"/>
        <w:numPr>
          <w:ilvl w:val="1"/>
          <w:numId w:val="6"/>
        </w:numPr>
      </w:pPr>
      <w:r>
        <w:t>Improve data sampling rate.</w:t>
      </w:r>
    </w:p>
    <w:p w14:paraId="3AB32B53" w14:textId="17534475" w:rsidR="00CF3730" w:rsidRDefault="007719BD" w:rsidP="00CC504C">
      <w:pPr>
        <w:pStyle w:val="NoSpacing"/>
        <w:numPr>
          <w:ilvl w:val="1"/>
          <w:numId w:val="6"/>
        </w:numPr>
      </w:pPr>
      <w:r>
        <w:t>Redress fundamental principles; higher abstraction models.</w:t>
      </w:r>
    </w:p>
    <w:p w14:paraId="70760C60" w14:textId="5209EB74" w:rsidR="00892C47" w:rsidRDefault="00892C47" w:rsidP="00CC504C">
      <w:pPr>
        <w:pStyle w:val="NoSpacing"/>
        <w:numPr>
          <w:ilvl w:val="1"/>
          <w:numId w:val="6"/>
        </w:numPr>
      </w:pPr>
      <w:commentRangeStart w:id="12"/>
      <w:r>
        <w:lastRenderedPageBreak/>
        <w:t>Discuss permeability of materials to magnetic flux</w:t>
      </w:r>
      <w:commentRangeEnd w:id="12"/>
      <w:r>
        <w:rPr>
          <w:rStyle w:val="CommentReference"/>
          <w:rFonts w:ascii="Calibri" w:hAnsi="Calibri"/>
        </w:rPr>
        <w:commentReference w:id="12"/>
      </w:r>
    </w:p>
    <w:p w14:paraId="33F10469" w14:textId="2BA28F3A" w:rsidR="00960F2B" w:rsidRDefault="00CF3730" w:rsidP="00CC504C">
      <w:pPr>
        <w:pStyle w:val="Heading1"/>
      </w:pPr>
      <w:r>
        <w:t>References</w:t>
      </w:r>
    </w:p>
    <w:p w14:paraId="361B0910" w14:textId="224ADF11" w:rsidR="004860DD" w:rsidRDefault="00960F2B" w:rsidP="00CC504C">
      <w:pPr>
        <w:pStyle w:val="NoSpacing"/>
      </w:pPr>
      <w:r w:rsidRPr="00960F2B">
        <w:t>[1] Han, X., Seki, H., Kamiya, Y., and Hikizu, M. “Wearable handwriting input device using magnetic field Geomagnetism cancell</w:t>
      </w:r>
      <w:r w:rsidR="00267155">
        <w:t>ation in position calculation.”</w:t>
      </w:r>
      <w:r w:rsidR="00267155">
        <w:rPr>
          <w:i/>
        </w:rPr>
        <w:t xml:space="preserve"> </w:t>
      </w:r>
      <w:r w:rsidRPr="00960F2B">
        <w:rPr>
          <w:i/>
        </w:rPr>
        <w:t>Precision Engineering</w:t>
      </w:r>
      <w:r w:rsidRPr="00960F2B">
        <w:t xml:space="preserve"> Vol. 33 Issue 1 (2009), pp: 37-43.</w:t>
      </w:r>
      <w:r w:rsidR="00267155">
        <w:t xml:space="preserve"> </w:t>
      </w:r>
      <w:r w:rsidRPr="00960F2B">
        <w:t>DOI 10.1016/j.precisioneng.2008.03.008.</w:t>
      </w:r>
    </w:p>
    <w:p w14:paraId="00F55E33" w14:textId="77777777" w:rsidR="00960F2B" w:rsidRPr="00960F2B" w:rsidRDefault="00960F2B" w:rsidP="00CC504C">
      <w:pPr>
        <w:pStyle w:val="NoSpacing"/>
      </w:pPr>
    </w:p>
    <w:p w14:paraId="31999BE0" w14:textId="6D125A90" w:rsidR="00960F2B" w:rsidRDefault="00960F2B" w:rsidP="00CC504C">
      <w:r>
        <w:t xml:space="preserve">[2] </w:t>
      </w:r>
      <w:r w:rsidRPr="00960F2B">
        <w:t xml:space="preserve">Han, X., Seki, H., Kamiya, Y., and Hikizu, M. “Wearable handwriting input device using magnetic field 2nd report: Influence of misalignment of magnet and writing plane.” </w:t>
      </w:r>
      <w:r w:rsidRPr="00960F2B">
        <w:rPr>
          <w:i/>
        </w:rPr>
        <w:t>Precision Engineering</w:t>
      </w:r>
      <w:r w:rsidRPr="00960F2B">
        <w:t xml:space="preserve"> V</w:t>
      </w:r>
      <w:r>
        <w:t>ol. 34 Issue 3 (2010), pp: 425-430</w:t>
      </w:r>
      <w:r w:rsidRPr="00960F2B">
        <w:t xml:space="preserve">. </w:t>
      </w:r>
      <w:r w:rsidR="00267155">
        <w:t xml:space="preserve"> </w:t>
      </w:r>
      <w:r w:rsidRPr="00960F2B">
        <w:t>DOI 10.1016/j.precisioneng.2009.12.005</w:t>
      </w:r>
    </w:p>
    <w:p w14:paraId="7429391A" w14:textId="77777777" w:rsidR="00442779" w:rsidRDefault="00442779" w:rsidP="00CC504C"/>
    <w:p w14:paraId="12D07390" w14:textId="6C807EC6" w:rsidR="00960F2B" w:rsidRDefault="00960F2B" w:rsidP="00CC504C">
      <w:r>
        <w:t xml:space="preserve">[3] </w:t>
      </w:r>
      <w:proofErr w:type="spellStart"/>
      <w:r>
        <w:t>Raab</w:t>
      </w:r>
      <w:proofErr w:type="spellEnd"/>
      <w:r>
        <w:t>, F., Blood, E., Steiner, T., and Jones, H.</w:t>
      </w:r>
      <w:r w:rsidRPr="00960F2B">
        <w:t xml:space="preserve"> “</w:t>
      </w:r>
      <w:r>
        <w:t>Magnetic Position and Orientation Tracking System”</w:t>
      </w:r>
      <w:r w:rsidRPr="00960F2B">
        <w:t xml:space="preserve"> </w:t>
      </w:r>
      <w:r>
        <w:rPr>
          <w:i/>
        </w:rPr>
        <w:t>IEEE Transactions on Aerospace and Electronic Systems</w:t>
      </w:r>
      <w:r w:rsidRPr="00960F2B">
        <w:t xml:space="preserve"> V</w:t>
      </w:r>
      <w:r>
        <w:t>ol. AES-15 No. 5 (1979), pp: 709-718</w:t>
      </w:r>
    </w:p>
    <w:p w14:paraId="188C542A" w14:textId="77777777" w:rsidR="00442779" w:rsidRDefault="00442779" w:rsidP="00CC504C"/>
    <w:p w14:paraId="113C9AF9" w14:textId="5A8587D4" w:rsidR="003C254E" w:rsidRDefault="003C254E" w:rsidP="00CC504C">
      <w:r>
        <w:t xml:space="preserve">[4] </w:t>
      </w:r>
      <w:proofErr w:type="spellStart"/>
      <w:r>
        <w:t>Moeslund</w:t>
      </w:r>
      <w:proofErr w:type="spellEnd"/>
      <w:r>
        <w:t xml:space="preserve">, T., and Granum, E. </w:t>
      </w:r>
      <w:r w:rsidRPr="003C254E">
        <w:t>“A Survey of Computer Vision-Based Human Motion Captur</w:t>
      </w:r>
      <w:r>
        <w:t>e</w:t>
      </w:r>
      <w:r w:rsidRPr="003C254E">
        <w:t>.”</w:t>
      </w:r>
      <w:r>
        <w:t xml:space="preserve"> </w:t>
      </w:r>
      <w:r>
        <w:rPr>
          <w:i/>
        </w:rPr>
        <w:t xml:space="preserve">Computer Vision and Image Understanding </w:t>
      </w:r>
      <w:r>
        <w:t xml:space="preserve">Vol. 81, Issue 3 (2001), pp: 231-268. DOI </w:t>
      </w:r>
      <w:r w:rsidRPr="003C254E">
        <w:t>10.1006/cviu.2000.0897</w:t>
      </w:r>
    </w:p>
    <w:p w14:paraId="4FB8AF2D" w14:textId="77777777" w:rsidR="00442779" w:rsidRPr="003C254E" w:rsidRDefault="00442779" w:rsidP="00CC504C"/>
    <w:p w14:paraId="7B91C926" w14:textId="6465D999" w:rsidR="00267155" w:rsidRDefault="003C254E" w:rsidP="00CC504C">
      <w:pPr>
        <w:rPr>
          <w:color w:val="000000"/>
          <w:shd w:val="clear" w:color="auto" w:fill="FFFFFF"/>
        </w:rPr>
      </w:pPr>
      <w:r>
        <w:t>[5</w:t>
      </w:r>
      <w:r w:rsidR="00960F2B" w:rsidRPr="00267155">
        <w:t xml:space="preserve">] </w:t>
      </w:r>
      <w:r w:rsidR="00267155" w:rsidRPr="00267155">
        <w:t xml:space="preserve">Chen, K., Lyons, K., White, S., </w:t>
      </w:r>
      <w:r w:rsidR="00592B60">
        <w:t xml:space="preserve">and </w:t>
      </w:r>
      <w:r w:rsidR="00267155" w:rsidRPr="00267155">
        <w:t>Patel, S</w:t>
      </w:r>
      <w:r w:rsidR="00960F2B" w:rsidRPr="00267155">
        <w:t>. “</w:t>
      </w:r>
      <w:proofErr w:type="spellStart"/>
      <w:r w:rsidR="00267155" w:rsidRPr="00267155">
        <w:t>uTrack</w:t>
      </w:r>
      <w:proofErr w:type="spellEnd"/>
      <w:r w:rsidR="00267155" w:rsidRPr="00267155">
        <w:t>: 3D Input Using Two Magnetic Sensors”</w:t>
      </w:r>
      <w:r w:rsidR="00960F2B" w:rsidRPr="00267155">
        <w:t xml:space="preserve"> </w:t>
      </w:r>
      <w:r w:rsidR="00267155" w:rsidRPr="00267155">
        <w:t xml:space="preserve">In </w:t>
      </w:r>
      <w:r w:rsidR="00267155" w:rsidRPr="00267155">
        <w:rPr>
          <w:i/>
        </w:rPr>
        <w:t>Proceedings of the 26</w:t>
      </w:r>
      <w:r w:rsidR="00267155" w:rsidRPr="00267155">
        <w:rPr>
          <w:i/>
          <w:vertAlign w:val="superscript"/>
        </w:rPr>
        <w:t>th</w:t>
      </w:r>
      <w:r w:rsidR="00267155" w:rsidRPr="00267155">
        <w:rPr>
          <w:i/>
        </w:rPr>
        <w:t xml:space="preserve"> Annual ACM Symposium on User Interface Software and Technology (UIST 2013). </w:t>
      </w:r>
      <w:r w:rsidR="00267155" w:rsidRPr="00267155">
        <w:t>pp: 237-244</w:t>
      </w:r>
      <w:r w:rsidR="00960F2B" w:rsidRPr="00267155">
        <w:t>.</w:t>
      </w:r>
      <w:r w:rsidR="00267155" w:rsidRPr="00267155">
        <w:t xml:space="preserve"> St. Andrews, UK, October 8</w:t>
      </w:r>
      <w:r w:rsidR="00267155" w:rsidRPr="00267155">
        <w:rPr>
          <w:vertAlign w:val="superscript"/>
        </w:rPr>
        <w:t>th</w:t>
      </w:r>
      <w:r w:rsidR="00267155" w:rsidRPr="00267155">
        <w:t>-11</w:t>
      </w:r>
      <w:r w:rsidR="00267155" w:rsidRPr="00267155">
        <w:rPr>
          <w:vertAlign w:val="superscript"/>
        </w:rPr>
        <w:t>th</w:t>
      </w:r>
      <w:r w:rsidR="00267155" w:rsidRPr="00267155">
        <w:t xml:space="preserve">, 2013. DOI </w:t>
      </w:r>
      <w:r w:rsidR="00267155" w:rsidRPr="00267155">
        <w:rPr>
          <w:color w:val="000000"/>
          <w:shd w:val="clear" w:color="auto" w:fill="FFFFFF"/>
        </w:rPr>
        <w:t>10.1145/2501988.2502035</w:t>
      </w:r>
    </w:p>
    <w:p w14:paraId="3259A6EA" w14:textId="77777777" w:rsidR="00442779" w:rsidRDefault="00442779" w:rsidP="00CC504C">
      <w:pPr>
        <w:rPr>
          <w:color w:val="000000"/>
          <w:shd w:val="clear" w:color="auto" w:fill="FFFFFF"/>
        </w:rPr>
      </w:pPr>
    </w:p>
    <w:p w14:paraId="2CF791A0" w14:textId="34651ACD" w:rsidR="00592B60" w:rsidRDefault="003C254E" w:rsidP="00CC504C">
      <w:pPr>
        <w:rPr>
          <w:shd w:val="clear" w:color="auto" w:fill="FFFFFF"/>
        </w:rPr>
      </w:pPr>
      <w:r>
        <w:rPr>
          <w:shd w:val="clear" w:color="auto" w:fill="FFFFFF"/>
        </w:rPr>
        <w:t>[6</w:t>
      </w:r>
      <w:r w:rsidR="00592B60" w:rsidRPr="00592B60">
        <w:rPr>
          <w:shd w:val="clear" w:color="auto" w:fill="FFFFFF"/>
        </w:rPr>
        <w:t>] Chen, K., Patel, S., and Keller, S. “</w:t>
      </w:r>
      <w:proofErr w:type="spellStart"/>
      <w:r w:rsidR="00592B60" w:rsidRPr="00592B60">
        <w:rPr>
          <w:shd w:val="clear" w:color="auto" w:fill="FFFFFF"/>
        </w:rPr>
        <w:t>Finexus</w:t>
      </w:r>
      <w:proofErr w:type="spellEnd"/>
      <w:r w:rsidR="00592B60" w:rsidRPr="00592B60">
        <w:rPr>
          <w:shd w:val="clear" w:color="auto" w:fill="FFFFFF"/>
        </w:rPr>
        <w:t xml:space="preserve">: Tracking Precise Motions of Multiple Fingertips Using Magnetic Sensing” In </w:t>
      </w:r>
      <w:r w:rsidR="00592B60" w:rsidRPr="00592B60">
        <w:rPr>
          <w:i/>
          <w:shd w:val="clear" w:color="auto" w:fill="FFFFFF"/>
        </w:rPr>
        <w:t xml:space="preserve">Proceedings of the 2016 CHI Conference on Human Factors in Computing Systems (CHI 2016), ACM. </w:t>
      </w:r>
      <w:r w:rsidR="00592B60" w:rsidRPr="00592B60">
        <w:rPr>
          <w:shd w:val="clear" w:color="auto" w:fill="FFFFFF"/>
        </w:rPr>
        <w:t>pp: 1504-1514. San Jose, California, USA, May 7</w:t>
      </w:r>
      <w:r w:rsidR="00592B60" w:rsidRPr="00592B60">
        <w:rPr>
          <w:shd w:val="clear" w:color="auto" w:fill="FFFFFF"/>
          <w:vertAlign w:val="superscript"/>
        </w:rPr>
        <w:t>th</w:t>
      </w:r>
      <w:r w:rsidR="00592B60" w:rsidRPr="00592B60">
        <w:rPr>
          <w:shd w:val="clear" w:color="auto" w:fill="FFFFFF"/>
        </w:rPr>
        <w:t>-12</w:t>
      </w:r>
      <w:r w:rsidR="00592B60" w:rsidRPr="00592B60">
        <w:rPr>
          <w:shd w:val="clear" w:color="auto" w:fill="FFFFFF"/>
          <w:vertAlign w:val="superscript"/>
        </w:rPr>
        <w:t>th</w:t>
      </w:r>
      <w:r w:rsidR="00592B60" w:rsidRPr="00592B60">
        <w:rPr>
          <w:shd w:val="clear" w:color="auto" w:fill="FFFFFF"/>
        </w:rPr>
        <w:t xml:space="preserve">, 2016. DOI </w:t>
      </w:r>
      <w:r w:rsidR="00592B60" w:rsidRPr="00592B60">
        <w:rPr>
          <w:shd w:val="clear" w:color="auto" w:fill="FFFFFF"/>
        </w:rPr>
        <w:t>10.1145/2858036.2858125</w:t>
      </w:r>
    </w:p>
    <w:p w14:paraId="25C2025E" w14:textId="77777777" w:rsidR="00442779" w:rsidRDefault="00442779" w:rsidP="00CC504C">
      <w:pPr>
        <w:rPr>
          <w:shd w:val="clear" w:color="auto" w:fill="FFFFFF"/>
        </w:rPr>
      </w:pPr>
    </w:p>
    <w:p w14:paraId="4112C52A" w14:textId="04A6C042" w:rsidR="00733BE6" w:rsidRPr="00892C47" w:rsidRDefault="003C254E" w:rsidP="00CC504C">
      <w:r>
        <w:rPr>
          <w:shd w:val="clear" w:color="auto" w:fill="FFFFFF"/>
        </w:rPr>
        <w:t>[7</w:t>
      </w:r>
      <w:r w:rsidR="00592B60">
        <w:rPr>
          <w:shd w:val="clear" w:color="auto" w:fill="FFFFFF"/>
        </w:rPr>
        <w:t xml:space="preserve">] </w:t>
      </w:r>
      <w:r w:rsidR="00977CDA">
        <w:rPr>
          <w:shd w:val="clear" w:color="auto" w:fill="FFFFFF"/>
        </w:rPr>
        <w:t xml:space="preserve">Yoon, S., </w:t>
      </w:r>
      <w:proofErr w:type="spellStart"/>
      <w:r w:rsidR="00977CDA">
        <w:rPr>
          <w:shd w:val="clear" w:color="auto" w:fill="FFFFFF"/>
        </w:rPr>
        <w:t>Huo</w:t>
      </w:r>
      <w:proofErr w:type="spellEnd"/>
      <w:r w:rsidR="00977CDA">
        <w:rPr>
          <w:shd w:val="clear" w:color="auto" w:fill="FFFFFF"/>
        </w:rPr>
        <w:t xml:space="preserve">, K., and </w:t>
      </w:r>
      <w:proofErr w:type="spellStart"/>
      <w:r w:rsidR="00977CDA">
        <w:rPr>
          <w:shd w:val="clear" w:color="auto" w:fill="FFFFFF"/>
        </w:rPr>
        <w:t>Ramani</w:t>
      </w:r>
      <w:proofErr w:type="spellEnd"/>
      <w:r w:rsidR="00977CDA">
        <w:rPr>
          <w:shd w:val="clear" w:color="auto" w:fill="FFFFFF"/>
        </w:rPr>
        <w:t>, K. “</w:t>
      </w:r>
      <w:proofErr w:type="spellStart"/>
      <w:r w:rsidR="00977CDA">
        <w:rPr>
          <w:shd w:val="clear" w:color="auto" w:fill="FFFFFF"/>
        </w:rPr>
        <w:t>TMotion</w:t>
      </w:r>
      <w:proofErr w:type="spellEnd"/>
      <w:r w:rsidR="00977CDA">
        <w:rPr>
          <w:shd w:val="clear" w:color="auto" w:fill="FFFFFF"/>
        </w:rPr>
        <w:t xml:space="preserve">: Embedded 3D Mobile Input using Magnetic Sensing Technique” In </w:t>
      </w:r>
      <w:r w:rsidR="00977CDA">
        <w:rPr>
          <w:i/>
          <w:shd w:val="clear" w:color="auto" w:fill="FFFFFF"/>
        </w:rPr>
        <w:t xml:space="preserve">Proceedings of the Tenth International Conference on Tangible, Embedded, and Embodied Interaction (TEI 2016), </w:t>
      </w:r>
      <w:r w:rsidR="00977CDA" w:rsidRPr="00977CDA">
        <w:rPr>
          <w:i/>
          <w:shd w:val="clear" w:color="auto" w:fill="FFFFFF"/>
        </w:rPr>
        <w:t xml:space="preserve">ACM. </w:t>
      </w:r>
      <w:r w:rsidR="00977CDA" w:rsidRPr="00977CDA">
        <w:rPr>
          <w:shd w:val="clear" w:color="auto" w:fill="FFFFFF"/>
        </w:rPr>
        <w:t>pp: 21-29. Eindhoven, Netherlands, February 14</w:t>
      </w:r>
      <w:r w:rsidR="00977CDA" w:rsidRPr="00977CDA">
        <w:rPr>
          <w:shd w:val="clear" w:color="auto" w:fill="FFFFFF"/>
          <w:vertAlign w:val="superscript"/>
        </w:rPr>
        <w:t>th</w:t>
      </w:r>
      <w:r w:rsidR="00977CDA" w:rsidRPr="00977CDA">
        <w:rPr>
          <w:shd w:val="clear" w:color="auto" w:fill="FFFFFF"/>
        </w:rPr>
        <w:t>-17</w:t>
      </w:r>
      <w:r w:rsidR="00977CDA" w:rsidRPr="00977CDA">
        <w:rPr>
          <w:shd w:val="clear" w:color="auto" w:fill="FFFFFF"/>
          <w:vertAlign w:val="superscript"/>
        </w:rPr>
        <w:t>th</w:t>
      </w:r>
      <w:r w:rsidR="00977CDA" w:rsidRPr="00977CDA">
        <w:rPr>
          <w:shd w:val="clear" w:color="auto" w:fill="FFFFFF"/>
        </w:rPr>
        <w:t xml:space="preserve">, 2016. DOI </w:t>
      </w:r>
      <w:r w:rsidR="00977CDA" w:rsidRPr="00977CDA">
        <w:rPr>
          <w:shd w:val="clear" w:color="auto" w:fill="FFFFFF"/>
        </w:rPr>
        <w:t>10.1145/2839462.2839463</w:t>
      </w:r>
    </w:p>
    <w:p w14:paraId="367FD0F4" w14:textId="77777777" w:rsidR="00CF3730" w:rsidRPr="00AF16EC" w:rsidRDefault="00CF3730" w:rsidP="00CC504C">
      <w:pPr>
        <w:pStyle w:val="NoSpacing"/>
      </w:pPr>
    </w:p>
    <w:p w14:paraId="607FF35C" w14:textId="77777777" w:rsidR="00FD2C5F" w:rsidRPr="00CF3730" w:rsidRDefault="00FD2C5F" w:rsidP="00CC504C"/>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bo, Fluvio" w:date="2017-10-09T11:55:00Z" w:initials="LF">
    <w:p w14:paraId="3F710431" w14:textId="688EDE55" w:rsidR="006A32BF" w:rsidRDefault="006A32BF" w:rsidP="00CC504C">
      <w:pPr>
        <w:pStyle w:val="CommentText"/>
      </w:pPr>
      <w:r>
        <w:rPr>
          <w:rStyle w:val="CommentReference"/>
        </w:rPr>
        <w:annotationRef/>
      </w:r>
      <w:r>
        <w:t>Here is an alternative to the title;</w:t>
      </w:r>
    </w:p>
    <w:p w14:paraId="2A942BB8" w14:textId="77777777" w:rsidR="006A32BF" w:rsidRDefault="006A32BF" w:rsidP="00CC504C">
      <w:pPr>
        <w:pStyle w:val="CommentText"/>
      </w:pPr>
    </w:p>
    <w:p w14:paraId="4BF45B5D" w14:textId="5E5A15CB" w:rsidR="006A32BF" w:rsidRDefault="006A32BF" w:rsidP="00CC504C">
      <w:pPr>
        <w:pStyle w:val="CommentText"/>
      </w:pPr>
      <w:r>
        <w:t>“Real-Time, Non-Contacting Position Tracking of Medical Devices and Surgical Tools through the Analysis of Magnetic Field Disturbances”</w:t>
      </w:r>
    </w:p>
    <w:p w14:paraId="4102E4C9" w14:textId="77777777" w:rsidR="006A32BF" w:rsidRDefault="006A32BF" w:rsidP="00CC504C">
      <w:pPr>
        <w:pStyle w:val="CommentText"/>
      </w:pPr>
    </w:p>
    <w:p w14:paraId="270FDD45" w14:textId="7D16A107" w:rsidR="006A32BF" w:rsidRDefault="006A32BF" w:rsidP="00CC504C">
      <w:pPr>
        <w:pStyle w:val="CommentText"/>
        <w:numPr>
          <w:ilvl w:val="0"/>
          <w:numId w:val="12"/>
        </w:numPr>
      </w:pPr>
      <w:r>
        <w:t xml:space="preserve"> I removed the term wireless because it referred to the device being tracked.</w:t>
      </w:r>
    </w:p>
    <w:p w14:paraId="7F6C14C3" w14:textId="77777777" w:rsidR="006A32BF" w:rsidRDefault="006A32BF" w:rsidP="00CC504C">
      <w:pPr>
        <w:pStyle w:val="CommentText"/>
      </w:pPr>
    </w:p>
    <w:p w14:paraId="2A716957" w14:textId="682C7A28" w:rsidR="006A32BF" w:rsidRDefault="006A32BF" w:rsidP="00CC504C">
      <w:pPr>
        <w:pStyle w:val="CommentText"/>
        <w:numPr>
          <w:ilvl w:val="0"/>
          <w:numId w:val="11"/>
        </w:numPr>
      </w:pPr>
      <w:r>
        <w:t xml:space="preserve"> Added the “non-contacting” as a property of the tracking method</w:t>
      </w:r>
    </w:p>
    <w:p w14:paraId="7139F7DD" w14:textId="77777777" w:rsidR="006A32BF" w:rsidRDefault="006A32BF" w:rsidP="00CC504C">
      <w:pPr>
        <w:pStyle w:val="CommentText"/>
      </w:pPr>
    </w:p>
    <w:p w14:paraId="0D575109" w14:textId="27833FF9" w:rsidR="006A32BF" w:rsidRDefault="006A32BF" w:rsidP="00CC504C">
      <w:pPr>
        <w:pStyle w:val="CommentText"/>
        <w:numPr>
          <w:ilvl w:val="0"/>
          <w:numId w:val="11"/>
        </w:numPr>
      </w:pPr>
      <w:r>
        <w:t xml:space="preserve"> Replaced “changes in the magnetic field” for “magnetic field disturbances to fancy-it-up!</w:t>
      </w:r>
    </w:p>
    <w:p w14:paraId="4D43CCD1" w14:textId="77777777" w:rsidR="006A32BF" w:rsidRDefault="006A32BF" w:rsidP="00CC504C">
      <w:pPr>
        <w:pStyle w:val="ListParagraph"/>
      </w:pPr>
    </w:p>
    <w:p w14:paraId="57E6D344" w14:textId="72262FAB" w:rsidR="006A32BF" w:rsidRDefault="006A32BF" w:rsidP="00CC504C">
      <w:pPr>
        <w:pStyle w:val="CommentText"/>
        <w:numPr>
          <w:ilvl w:val="0"/>
          <w:numId w:val="11"/>
        </w:numPr>
      </w:pPr>
      <w:r>
        <w:t xml:space="preserve"> Eliminated pre-determined points becaus</w:t>
      </w:r>
      <w:r w:rsidR="001055D3">
        <w:t xml:space="preserve">e it alludes to a limitation that all tracking methods encounter. You cannot “see” </w:t>
      </w:r>
      <w:proofErr w:type="gramStart"/>
      <w:r w:rsidR="001055D3">
        <w:t>what’s</w:t>
      </w:r>
      <w:proofErr w:type="gramEnd"/>
      <w:r w:rsidR="001055D3">
        <w:t xml:space="preserve"> outside of your “range” or “scope”, which is usually defined by the “position” of the sensors. In our case, it comes down to our sensor array, which we discuss in depth.</w:t>
      </w:r>
    </w:p>
    <w:p w14:paraId="70546EA9" w14:textId="77777777" w:rsidR="001055D3" w:rsidRDefault="001055D3" w:rsidP="00CC504C">
      <w:pPr>
        <w:pStyle w:val="CommentText"/>
      </w:pPr>
    </w:p>
  </w:comment>
  <w:comment w:id="3" w:author="Odeh, Mohammad" w:date="2017-10-06T12:57:00Z" w:initials="OM">
    <w:p w14:paraId="72E0BAD5" w14:textId="77777777" w:rsidR="003C1F57" w:rsidRDefault="003C1F57" w:rsidP="00CC504C">
      <w:pPr>
        <w:pStyle w:val="CommentText"/>
      </w:pPr>
      <w:r>
        <w:rPr>
          <w:rStyle w:val="CommentReference"/>
        </w:rPr>
        <w:annotationRef/>
      </w:r>
      <w:r>
        <w:t>We have actually aligned the north pole with the z-axis. I will need to double check though.</w:t>
      </w:r>
    </w:p>
  </w:comment>
  <w:comment w:id="4" w:author="Odeh, Mohammad" w:date="2017-10-11T15:48:00Z" w:initials="OM">
    <w:p w14:paraId="02A23AA2" w14:textId="3E72BA0E" w:rsidR="00E404FB" w:rsidRDefault="00E404FB" w:rsidP="00CC504C">
      <w:pPr>
        <w:pStyle w:val="CommentText"/>
      </w:pPr>
      <w:r>
        <w:rPr>
          <w:rStyle w:val="CommentReference"/>
        </w:rPr>
        <w:annotationRef/>
      </w:r>
      <w:r>
        <w:t>Still needs to be verified – Danny</w:t>
      </w:r>
    </w:p>
  </w:comment>
  <w:comment w:id="5" w:author="Odeh, Mohammad" w:date="2017-10-06T12:53:00Z" w:initials="OM">
    <w:p w14:paraId="326C74BE" w14:textId="77777777" w:rsidR="003C1F57" w:rsidRDefault="003C1F57" w:rsidP="00CC504C">
      <w:pPr>
        <w:pStyle w:val="CommentText"/>
      </w:pPr>
      <w:r>
        <w:rPr>
          <w:rStyle w:val="CommentReference"/>
        </w:rPr>
        <w:annotationRef/>
      </w:r>
      <w:r>
        <w:t>A vector/matrix norm is represented by:</w:t>
      </w:r>
    </w:p>
    <w:p w14:paraId="05C75E24" w14:textId="77777777" w:rsidR="003C1F57" w:rsidRDefault="003C1F57" w:rsidP="00CC504C">
      <w:pPr>
        <w:pStyle w:val="CommentText"/>
      </w:pPr>
      <w:r>
        <w:t>||A|</w:t>
      </w:r>
      <w:proofErr w:type="gramStart"/>
      <w:r>
        <w:t>|</w:t>
      </w:r>
      <w:r w:rsidRPr="003C1F57">
        <w:rPr>
          <w:vertAlign w:val="subscript"/>
        </w:rPr>
        <w:t>(</w:t>
      </w:r>
      <w:proofErr w:type="gramEnd"/>
      <w:r w:rsidRPr="003C1F57">
        <w:rPr>
          <w:vertAlign w:val="subscript"/>
        </w:rPr>
        <w:t>type of norm)</w:t>
      </w:r>
    </w:p>
  </w:comment>
  <w:comment w:id="7" w:author="Odeh, Mohammad" w:date="2017-10-11T17:25:00Z" w:initials="OM">
    <w:p w14:paraId="0F2EDD37" w14:textId="7D32CEAC" w:rsidR="00CC504C" w:rsidRDefault="00CC504C" w:rsidP="00CC504C">
      <w:pPr>
        <w:pStyle w:val="CommentText"/>
      </w:pPr>
      <w:r>
        <w:rPr>
          <w:rStyle w:val="CommentReference"/>
        </w:rPr>
        <w:annotationRef/>
      </w:r>
      <w:r>
        <w:t xml:space="preserve"> The double straight brackets indicates magnitude (L1 norm) of a vector; but, in some textbooks a single straight bracket means the same thing. It doesn’t ultimately matter what we pick. </w:t>
      </w:r>
      <w:r>
        <w:t>We should be consistent with our notation.</w:t>
      </w:r>
    </w:p>
    <w:p w14:paraId="212F8490" w14:textId="6C4579A9" w:rsidR="00CC504C" w:rsidRDefault="00CC504C" w:rsidP="00CC504C">
      <w:pPr>
        <w:pStyle w:val="CommentText"/>
        <w:numPr>
          <w:ilvl w:val="0"/>
          <w:numId w:val="15"/>
        </w:numPr>
      </w:pPr>
      <w:r>
        <w:t>Danny</w:t>
      </w:r>
    </w:p>
  </w:comment>
  <w:comment w:id="9" w:author="Odeh, Mohammad" w:date="2017-10-06T13:16:00Z" w:initials="OM">
    <w:p w14:paraId="00CF87B4" w14:textId="0F5AD1EC" w:rsidR="00EA746F" w:rsidRDefault="00EA746F" w:rsidP="00CC504C">
      <w:pPr>
        <w:pStyle w:val="CommentText"/>
      </w:pPr>
      <w:r>
        <w:rPr>
          <w:rStyle w:val="CommentReference"/>
        </w:rPr>
        <w:annotationRef/>
      </w:r>
      <w:r>
        <w:t>This should be a norm</w:t>
      </w:r>
    </w:p>
  </w:comment>
  <w:comment w:id="11" w:author="Odeh, Mohammad" w:date="2017-10-11T17:15:00Z" w:initials="OM">
    <w:p w14:paraId="0EF19AAA" w14:textId="2983BA88" w:rsidR="00014A2E" w:rsidRDefault="00014A2E" w:rsidP="00CC504C">
      <w:pPr>
        <w:pStyle w:val="CommentText"/>
      </w:pPr>
      <w:r>
        <w:rPr>
          <w:rStyle w:val="CommentReference"/>
        </w:rPr>
        <w:annotationRef/>
      </w:r>
      <w:r>
        <w:t>After rereading the requirements for the DMD tech brief and the ASME guidelines for such papers, this section doesn’t need to be very thorough. Otherwise it would be a paper and not a brief. Go figure.</w:t>
      </w:r>
    </w:p>
    <w:p w14:paraId="3D97B0EC" w14:textId="3398C8E3" w:rsidR="00014A2E" w:rsidRDefault="00014A2E" w:rsidP="00CC504C">
      <w:pPr>
        <w:pStyle w:val="CommentText"/>
        <w:numPr>
          <w:ilvl w:val="0"/>
          <w:numId w:val="14"/>
        </w:numPr>
      </w:pPr>
      <w:r>
        <w:t xml:space="preserve">Danny </w:t>
      </w:r>
    </w:p>
  </w:comment>
  <w:comment w:id="12" w:author="Lobo, Fluvio" w:date="2017-10-09T13:47:00Z" w:initials="LF">
    <w:p w14:paraId="6A1E0C95" w14:textId="77777777" w:rsidR="00892C47" w:rsidRDefault="00892C47" w:rsidP="00CC504C">
      <w:pPr>
        <w:pStyle w:val="CommentText"/>
      </w:pPr>
      <w:r>
        <w:rPr>
          <w:rStyle w:val="CommentReference"/>
        </w:rPr>
        <w:annotationRef/>
      </w:r>
      <w:r>
        <w:t>Only if you believe this is generating errors and maybe shift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46EA9" w15:done="1"/>
  <w15:commentEx w15:paraId="72E0BAD5" w15:done="0"/>
  <w15:commentEx w15:paraId="02A23AA2" w15:paraIdParent="72E0BAD5" w15:done="0"/>
  <w15:commentEx w15:paraId="05C75E24" w15:done="1"/>
  <w15:commentEx w15:paraId="212F8490" w15:done="0"/>
  <w15:commentEx w15:paraId="00CF87B4" w15:done="1"/>
  <w15:commentEx w15:paraId="3D97B0EC" w15:done="0"/>
  <w15:commentEx w15:paraId="6A1E0C9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6D4"/>
    <w:multiLevelType w:val="hybridMultilevel"/>
    <w:tmpl w:val="4972E922"/>
    <w:lvl w:ilvl="0" w:tplc="5694F060">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E0765"/>
    <w:multiLevelType w:val="hybridMultilevel"/>
    <w:tmpl w:val="E612C94E"/>
    <w:lvl w:ilvl="0" w:tplc="03E47F44">
      <w:start w:val="5"/>
      <w:numFmt w:val="bullet"/>
      <w:lvlText w:val="-"/>
      <w:lvlJc w:val="left"/>
      <w:pPr>
        <w:ind w:left="405" w:hanging="360"/>
      </w:pPr>
      <w:rPr>
        <w:rFonts w:ascii="Times" w:eastAsia="MS Mincho" w:hAnsi="Times"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C137A"/>
    <w:multiLevelType w:val="hybridMultilevel"/>
    <w:tmpl w:val="D7FC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1"/>
  </w:num>
  <w:num w:numId="6">
    <w:abstractNumId w:val="5"/>
  </w:num>
  <w:num w:numId="7">
    <w:abstractNumId w:val="7"/>
  </w:num>
  <w:num w:numId="8">
    <w:abstractNumId w:val="11"/>
  </w:num>
  <w:num w:numId="9">
    <w:abstractNumId w:val="13"/>
  </w:num>
  <w:num w:numId="10">
    <w:abstractNumId w:val="12"/>
  </w:num>
  <w:num w:numId="11">
    <w:abstractNumId w:val="6"/>
  </w:num>
  <w:num w:numId="12">
    <w:abstractNumId w:val="9"/>
  </w:num>
  <w:num w:numId="13">
    <w:abstractNumId w:val="14"/>
  </w:num>
  <w:num w:numId="14">
    <w:abstractNumId w:val="2"/>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bo, Fluvio">
    <w15:presenceInfo w15:providerId="AD" w15:userId="S-1-5-21-1235115776-1589527921-1622053684-6306"/>
  </w15:person>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14A2E"/>
    <w:rsid w:val="000648A1"/>
    <w:rsid w:val="000662D3"/>
    <w:rsid w:val="000B34B3"/>
    <w:rsid w:val="000E49B7"/>
    <w:rsid w:val="001055D3"/>
    <w:rsid w:val="00113253"/>
    <w:rsid w:val="001342CD"/>
    <w:rsid w:val="0014150F"/>
    <w:rsid w:val="001629DC"/>
    <w:rsid w:val="0018709F"/>
    <w:rsid w:val="001D3CCC"/>
    <w:rsid w:val="001D574A"/>
    <w:rsid w:val="001F2BBA"/>
    <w:rsid w:val="00205729"/>
    <w:rsid w:val="00221B76"/>
    <w:rsid w:val="00267155"/>
    <w:rsid w:val="002A3D88"/>
    <w:rsid w:val="002C3F97"/>
    <w:rsid w:val="002E1137"/>
    <w:rsid w:val="002E456F"/>
    <w:rsid w:val="003017E2"/>
    <w:rsid w:val="003A1755"/>
    <w:rsid w:val="003C1F57"/>
    <w:rsid w:val="003C254E"/>
    <w:rsid w:val="003D1391"/>
    <w:rsid w:val="003F2BD3"/>
    <w:rsid w:val="0040295A"/>
    <w:rsid w:val="00417002"/>
    <w:rsid w:val="00425F8F"/>
    <w:rsid w:val="00442779"/>
    <w:rsid w:val="00461C5D"/>
    <w:rsid w:val="004860DD"/>
    <w:rsid w:val="00497C6B"/>
    <w:rsid w:val="004C22BA"/>
    <w:rsid w:val="004F4CDC"/>
    <w:rsid w:val="00555865"/>
    <w:rsid w:val="00561F81"/>
    <w:rsid w:val="00582808"/>
    <w:rsid w:val="00590279"/>
    <w:rsid w:val="00592B60"/>
    <w:rsid w:val="005A1AC6"/>
    <w:rsid w:val="005C4A1B"/>
    <w:rsid w:val="00610E59"/>
    <w:rsid w:val="00612B20"/>
    <w:rsid w:val="00624B31"/>
    <w:rsid w:val="006512A0"/>
    <w:rsid w:val="006972F5"/>
    <w:rsid w:val="006A32BF"/>
    <w:rsid w:val="006C7846"/>
    <w:rsid w:val="006D4F0E"/>
    <w:rsid w:val="006F1E82"/>
    <w:rsid w:val="007020E6"/>
    <w:rsid w:val="0071252E"/>
    <w:rsid w:val="00727587"/>
    <w:rsid w:val="00733BE6"/>
    <w:rsid w:val="0074701E"/>
    <w:rsid w:val="007719BD"/>
    <w:rsid w:val="00790767"/>
    <w:rsid w:val="00792858"/>
    <w:rsid w:val="007931EB"/>
    <w:rsid w:val="008013EB"/>
    <w:rsid w:val="00811B00"/>
    <w:rsid w:val="00830F53"/>
    <w:rsid w:val="00870CB0"/>
    <w:rsid w:val="00876425"/>
    <w:rsid w:val="008842CB"/>
    <w:rsid w:val="008923AE"/>
    <w:rsid w:val="00892C47"/>
    <w:rsid w:val="00894331"/>
    <w:rsid w:val="008B6BD5"/>
    <w:rsid w:val="008C397B"/>
    <w:rsid w:val="008E366E"/>
    <w:rsid w:val="008F56C3"/>
    <w:rsid w:val="0094222F"/>
    <w:rsid w:val="00960F2B"/>
    <w:rsid w:val="00977CDA"/>
    <w:rsid w:val="009F19A5"/>
    <w:rsid w:val="009F35A3"/>
    <w:rsid w:val="00A23D61"/>
    <w:rsid w:val="00A87AE3"/>
    <w:rsid w:val="00AD7EE5"/>
    <w:rsid w:val="00AF16EC"/>
    <w:rsid w:val="00B26378"/>
    <w:rsid w:val="00B44F65"/>
    <w:rsid w:val="00B76A2D"/>
    <w:rsid w:val="00BB2F15"/>
    <w:rsid w:val="00BB3537"/>
    <w:rsid w:val="00BD5448"/>
    <w:rsid w:val="00C002B7"/>
    <w:rsid w:val="00C660D8"/>
    <w:rsid w:val="00C77ACC"/>
    <w:rsid w:val="00C83FFB"/>
    <w:rsid w:val="00CA03FD"/>
    <w:rsid w:val="00CB09EC"/>
    <w:rsid w:val="00CB0FC8"/>
    <w:rsid w:val="00CC504C"/>
    <w:rsid w:val="00CD08A9"/>
    <w:rsid w:val="00CF00A4"/>
    <w:rsid w:val="00CF3730"/>
    <w:rsid w:val="00D04C6E"/>
    <w:rsid w:val="00D33537"/>
    <w:rsid w:val="00D47E64"/>
    <w:rsid w:val="00DE4E33"/>
    <w:rsid w:val="00DF6F93"/>
    <w:rsid w:val="00E404FB"/>
    <w:rsid w:val="00E64AFF"/>
    <w:rsid w:val="00E670AE"/>
    <w:rsid w:val="00E75626"/>
    <w:rsid w:val="00EA746F"/>
    <w:rsid w:val="00EB1204"/>
    <w:rsid w:val="00EB2402"/>
    <w:rsid w:val="00ED3FF2"/>
    <w:rsid w:val="00EF797F"/>
    <w:rsid w:val="00F1099A"/>
    <w:rsid w:val="00F63C03"/>
    <w:rsid w:val="00F673C1"/>
    <w:rsid w:val="00F92053"/>
    <w:rsid w:val="00F96077"/>
    <w:rsid w:val="00F9613F"/>
    <w:rsid w:val="00FA5BC7"/>
    <w:rsid w:val="00FC61E0"/>
    <w:rsid w:val="00FD206C"/>
    <w:rsid w:val="00FD2C5F"/>
    <w:rsid w:val="00FE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4C"/>
    <w:pPr>
      <w:tabs>
        <w:tab w:val="left" w:pos="288"/>
      </w:tabs>
      <w:jc w:val="both"/>
    </w:pPr>
    <w:rPr>
      <w:rFonts w:ascii="Times" w:hAnsi="Times"/>
      <w:sz w:val="18"/>
      <w:szCs w:val="18"/>
    </w:rPr>
  </w:style>
  <w:style w:type="paragraph" w:styleId="Heading1">
    <w:name w:val="heading 1"/>
    <w:basedOn w:val="Normal"/>
    <w:next w:val="Normal"/>
    <w:link w:val="Heading1Char"/>
    <w:uiPriority w:val="9"/>
    <w:qFormat/>
    <w:rsid w:val="00C660D8"/>
    <w:pPr>
      <w:keepNext/>
      <w:spacing w:before="240" w:after="60"/>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4701E"/>
    <w:pPr>
      <w:outlineLvl w:val="1"/>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04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unhideWhenUsed/>
    <w:rsid w:val="003C1F57"/>
    <w:rPr>
      <w:sz w:val="20"/>
      <w:szCs w:val="20"/>
    </w:rPr>
  </w:style>
  <w:style w:type="character" w:customStyle="1" w:styleId="CommentTextChar">
    <w:name w:val="Comment Text Char"/>
    <w:basedOn w:val="DefaultParagraphFont"/>
    <w:link w:val="CommentText"/>
    <w:uiPriority w:val="99"/>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rPr>
      <w:rFonts w:ascii="Segoe UI" w:hAnsi="Segoe UI" w:cs="Segoe UI"/>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 w:type="character" w:customStyle="1" w:styleId="Heading2Char">
    <w:name w:val="Heading 2 Char"/>
    <w:basedOn w:val="DefaultParagraphFont"/>
    <w:link w:val="Heading2"/>
    <w:uiPriority w:val="9"/>
    <w:rsid w:val="0074701E"/>
    <w:rPr>
      <w:rFonts w:ascii="Times New Roman" w:hAnsi="Times New Roman"/>
      <w:b/>
      <w:sz w:val="22"/>
      <w:szCs w:val="22"/>
    </w:rPr>
  </w:style>
  <w:style w:type="paragraph" w:styleId="Bibliography">
    <w:name w:val="Bibliography"/>
    <w:basedOn w:val="Normal"/>
    <w:next w:val="Normal"/>
    <w:uiPriority w:val="37"/>
    <w:unhideWhenUsed/>
    <w:rsid w:val="00FD206C"/>
  </w:style>
  <w:style w:type="character" w:styleId="Emphasis">
    <w:name w:val="Emphasis"/>
    <w:basedOn w:val="DefaultParagraphFont"/>
    <w:uiPriority w:val="20"/>
    <w:qFormat/>
    <w:rsid w:val="00FD2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9845">
      <w:bodyDiv w:val="1"/>
      <w:marLeft w:val="0"/>
      <w:marRight w:val="0"/>
      <w:marTop w:val="0"/>
      <w:marBottom w:val="0"/>
      <w:divBdr>
        <w:top w:val="none" w:sz="0" w:space="0" w:color="auto"/>
        <w:left w:val="none" w:sz="0" w:space="0" w:color="auto"/>
        <w:bottom w:val="none" w:sz="0" w:space="0" w:color="auto"/>
        <w:right w:val="none" w:sz="0" w:space="0" w:color="auto"/>
      </w:divBdr>
    </w:div>
    <w:div w:id="148404286">
      <w:bodyDiv w:val="1"/>
      <w:marLeft w:val="0"/>
      <w:marRight w:val="0"/>
      <w:marTop w:val="0"/>
      <w:marBottom w:val="0"/>
      <w:divBdr>
        <w:top w:val="none" w:sz="0" w:space="0" w:color="auto"/>
        <w:left w:val="none" w:sz="0" w:space="0" w:color="auto"/>
        <w:bottom w:val="none" w:sz="0" w:space="0" w:color="auto"/>
        <w:right w:val="none" w:sz="0" w:space="0" w:color="auto"/>
      </w:divBdr>
    </w:div>
    <w:div w:id="261691816">
      <w:bodyDiv w:val="1"/>
      <w:marLeft w:val="0"/>
      <w:marRight w:val="0"/>
      <w:marTop w:val="0"/>
      <w:marBottom w:val="0"/>
      <w:divBdr>
        <w:top w:val="none" w:sz="0" w:space="0" w:color="auto"/>
        <w:left w:val="none" w:sz="0" w:space="0" w:color="auto"/>
        <w:bottom w:val="none" w:sz="0" w:space="0" w:color="auto"/>
        <w:right w:val="none" w:sz="0" w:space="0" w:color="auto"/>
      </w:divBdr>
    </w:div>
    <w:div w:id="506790623">
      <w:bodyDiv w:val="1"/>
      <w:marLeft w:val="0"/>
      <w:marRight w:val="0"/>
      <w:marTop w:val="0"/>
      <w:marBottom w:val="0"/>
      <w:divBdr>
        <w:top w:val="none" w:sz="0" w:space="0" w:color="auto"/>
        <w:left w:val="none" w:sz="0" w:space="0" w:color="auto"/>
        <w:bottom w:val="none" w:sz="0" w:space="0" w:color="auto"/>
        <w:right w:val="none" w:sz="0" w:space="0" w:color="auto"/>
      </w:divBdr>
    </w:div>
    <w:div w:id="535121830">
      <w:bodyDiv w:val="1"/>
      <w:marLeft w:val="0"/>
      <w:marRight w:val="0"/>
      <w:marTop w:val="0"/>
      <w:marBottom w:val="0"/>
      <w:divBdr>
        <w:top w:val="none" w:sz="0" w:space="0" w:color="auto"/>
        <w:left w:val="none" w:sz="0" w:space="0" w:color="auto"/>
        <w:bottom w:val="none" w:sz="0" w:space="0" w:color="auto"/>
        <w:right w:val="none" w:sz="0" w:space="0" w:color="auto"/>
      </w:divBdr>
    </w:div>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020161036">
      <w:bodyDiv w:val="1"/>
      <w:marLeft w:val="0"/>
      <w:marRight w:val="0"/>
      <w:marTop w:val="0"/>
      <w:marBottom w:val="0"/>
      <w:divBdr>
        <w:top w:val="none" w:sz="0" w:space="0" w:color="auto"/>
        <w:left w:val="none" w:sz="0" w:space="0" w:color="auto"/>
        <w:bottom w:val="none" w:sz="0" w:space="0" w:color="auto"/>
        <w:right w:val="none" w:sz="0" w:space="0" w:color="auto"/>
      </w:divBdr>
    </w:div>
    <w:div w:id="1206259903">
      <w:bodyDiv w:val="1"/>
      <w:marLeft w:val="0"/>
      <w:marRight w:val="0"/>
      <w:marTop w:val="0"/>
      <w:marBottom w:val="0"/>
      <w:divBdr>
        <w:top w:val="none" w:sz="0" w:space="0" w:color="auto"/>
        <w:left w:val="none" w:sz="0" w:space="0" w:color="auto"/>
        <w:bottom w:val="none" w:sz="0" w:space="0" w:color="auto"/>
        <w:right w:val="none" w:sz="0" w:space="0" w:color="auto"/>
      </w:divBdr>
    </w:div>
    <w:div w:id="1434862970">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Fre79</b:Tag>
    <b:SourceType>Book</b:SourceType>
    <b:Guid>{243F3681-3387-4610-86F5-14178202D501}</b:Guid>
    <b:Title>Magnetic Position and Orientation Tracking System</b:Title>
    <b:Year>1979</b:Year>
    <b:Publisher>IEEE Transactions on Aerospace and Electronic Systems</b:Publisher>
    <b:Author>
      <b:Author>
        <b:NameList>
          <b:Person>
            <b:Last>Frederick H. Raab</b:Last>
            <b:First>Ernest</b:First>
            <b:Middle>B. Blood, Terry O. Steiner, Herbert R. Jones</b:Middle>
          </b:Person>
        </b:NameList>
      </b:Author>
    </b:Author>
    <b:RefOrder>1</b:RefOrder>
  </b:Source>
</b:Sources>
</file>

<file path=customXml/itemProps1.xml><?xml version="1.0" encoding="utf-8"?>
<ds:datastoreItem xmlns:ds="http://schemas.openxmlformats.org/officeDocument/2006/customXml" ds:itemID="{6E6C609B-C93F-453F-9726-8D7B9C2D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3</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11798</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22</cp:revision>
  <dcterms:created xsi:type="dcterms:W3CDTF">2017-10-03T04:30:00Z</dcterms:created>
  <dcterms:modified xsi:type="dcterms:W3CDTF">2017-10-13T15:00:00Z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y fmtid="{D5CDD505-2E9C-101B-9397-08002B2CF9AE}" pid="3" name="ZOTERO_PREF_1">
    <vt:lpwstr>&lt;data data-version="3" zotero-version="5.0.22"&gt;&lt;session id="KffwFzWF"/&gt;&lt;style id="http://www.zotero.org/styles/american-society-of-mechanical-engineers" hasBibliography="1" bibliographyStyleHasBeenSet="0"/&gt;&lt;prefs&gt;&lt;pref name="fieldType" value="Field"/&gt;&lt;pre</vt:lpwstr>
  </property>
  <property fmtid="{D5CDD505-2E9C-101B-9397-08002B2CF9AE}" pid="4" name="ZOTERO_PREF_2">
    <vt:lpwstr>f name="automaticJournalAbbreviations" value="true"/&gt;&lt;pref name="noteType" value="0"/&gt;&lt;/prefs&gt;&lt;/data&gt;</vt:lpwstr>
  </property>
</Properties>
</file>